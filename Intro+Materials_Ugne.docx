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F43AD" w14:textId="77777777" w:rsidR="00AE34FC" w:rsidRDefault="00AE34FC">
      <w:pPr>
        <w:rPr>
          <w:rFonts w:ascii="Times New Roman" w:hAnsi="Times New Roman" w:cs="Times New Roman"/>
          <w:sz w:val="24"/>
          <w:szCs w:val="24"/>
        </w:rPr>
      </w:pPr>
    </w:p>
    <w:p w14:paraId="51F292B6" w14:textId="5F843F62" w:rsidR="004B5E81" w:rsidRPr="004B5E81" w:rsidRDefault="004B5E81">
      <w:pPr>
        <w:rPr>
          <w:rFonts w:ascii="Times New Roman" w:hAnsi="Times New Roman" w:cs="Times New Roman"/>
          <w:b/>
          <w:bCs/>
          <w:sz w:val="24"/>
          <w:szCs w:val="24"/>
        </w:rPr>
      </w:pPr>
      <w:r w:rsidRPr="004B5E81">
        <w:rPr>
          <w:rFonts w:ascii="Times New Roman" w:hAnsi="Times New Roman" w:cs="Times New Roman"/>
          <w:b/>
          <w:bCs/>
          <w:sz w:val="24"/>
          <w:szCs w:val="24"/>
        </w:rPr>
        <w:t>INTRODUCTION</w:t>
      </w:r>
    </w:p>
    <w:p w14:paraId="7FEB4355" w14:textId="77777777" w:rsidR="004B5E81" w:rsidRPr="00874399" w:rsidRDefault="004B5E81">
      <w:pPr>
        <w:rPr>
          <w:rFonts w:ascii="Times New Roman" w:hAnsi="Times New Roman" w:cs="Times New Roman"/>
          <w:sz w:val="24"/>
          <w:szCs w:val="24"/>
        </w:rPr>
      </w:pPr>
    </w:p>
    <w:p w14:paraId="5CF027F9" w14:textId="5A7FCA36" w:rsidR="00E40621" w:rsidRDefault="00874399" w:rsidP="005D3C53">
      <w:pPr>
        <w:jc w:val="both"/>
        <w:rPr>
          <w:rFonts w:ascii="Times New Roman" w:hAnsi="Times New Roman" w:cs="Times New Roman"/>
          <w:sz w:val="24"/>
          <w:szCs w:val="24"/>
          <w:lang w:val="en-GB"/>
        </w:rPr>
      </w:pPr>
      <w:r>
        <w:rPr>
          <w:rFonts w:ascii="Times New Roman" w:hAnsi="Times New Roman" w:cs="Times New Roman"/>
          <w:sz w:val="24"/>
          <w:szCs w:val="24"/>
        </w:rPr>
        <w:t>Grasslands</w:t>
      </w:r>
      <w:r w:rsidRPr="00874399">
        <w:rPr>
          <w:rFonts w:ascii="Times New Roman" w:hAnsi="Times New Roman" w:cs="Times New Roman"/>
          <w:sz w:val="24"/>
          <w:szCs w:val="24"/>
        </w:rPr>
        <w:t xml:space="preserve"> </w:t>
      </w:r>
      <w:r>
        <w:rPr>
          <w:rFonts w:ascii="Times New Roman" w:hAnsi="Times New Roman" w:cs="Times New Roman"/>
          <w:sz w:val="24"/>
          <w:szCs w:val="24"/>
        </w:rPr>
        <w:t xml:space="preserve">are valued for provision of </w:t>
      </w:r>
      <w:r w:rsidR="004847AC">
        <w:rPr>
          <w:rFonts w:ascii="Times New Roman" w:hAnsi="Times New Roman" w:cs="Times New Roman"/>
          <w:sz w:val="24"/>
          <w:szCs w:val="24"/>
        </w:rPr>
        <w:t>various ecosystem services</w:t>
      </w:r>
      <w:r w:rsidR="00E669AE">
        <w:rPr>
          <w:rFonts w:ascii="Times New Roman" w:hAnsi="Times New Roman" w:cs="Times New Roman"/>
          <w:sz w:val="24"/>
          <w:szCs w:val="24"/>
        </w:rPr>
        <w:t xml:space="preserve"> having not only environmental impact, but beneficial from an agronomic perspective as they </w:t>
      </w:r>
      <w:r w:rsidR="00E669AE" w:rsidRPr="00E669AE">
        <w:rPr>
          <w:rFonts w:ascii="Times New Roman" w:hAnsi="Times New Roman" w:cs="Times New Roman"/>
          <w:sz w:val="24"/>
          <w:szCs w:val="24"/>
        </w:rPr>
        <w:t xml:space="preserve">play a major role in </w:t>
      </w:r>
      <w:r w:rsidR="00E669AE">
        <w:rPr>
          <w:rFonts w:ascii="Times New Roman" w:hAnsi="Times New Roman" w:cs="Times New Roman"/>
          <w:sz w:val="24"/>
          <w:szCs w:val="24"/>
        </w:rPr>
        <w:t xml:space="preserve">sustainable </w:t>
      </w:r>
      <w:r w:rsidR="00E669AE" w:rsidRPr="00E669AE">
        <w:rPr>
          <w:rFonts w:ascii="Times New Roman" w:hAnsi="Times New Roman" w:cs="Times New Roman"/>
          <w:sz w:val="24"/>
          <w:szCs w:val="24"/>
        </w:rPr>
        <w:t>milk and meat production</w:t>
      </w:r>
      <w:r w:rsidR="00E669AE">
        <w:rPr>
          <w:rFonts w:ascii="Times New Roman" w:hAnsi="Times New Roman" w:cs="Times New Roman"/>
          <w:sz w:val="24"/>
          <w:szCs w:val="24"/>
        </w:rPr>
        <w:t xml:space="preserve"> </w:t>
      </w:r>
      <w:r w:rsidR="00E669AE" w:rsidRPr="00E3610A">
        <w:rPr>
          <w:rFonts w:ascii="Times New Roman" w:hAnsi="Times New Roman" w:cs="Times New Roman"/>
          <w:sz w:val="24"/>
          <w:szCs w:val="24"/>
        </w:rPr>
        <w:t>(</w:t>
      </w:r>
      <w:sdt>
        <w:sdtPr>
          <w:rPr>
            <w:rFonts w:ascii="Times New Roman" w:hAnsi="Times New Roman" w:cs="Times New Roman"/>
            <w:color w:val="000000"/>
            <w:sz w:val="24"/>
            <w:szCs w:val="24"/>
          </w:rPr>
          <w:tag w:val="MENDELEY_CITATION_v3_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"/>
          <w:id w:val="138006122"/>
          <w:placeholder>
            <w:docPart w:val="DefaultPlaceholder_-1854013440"/>
          </w:placeholder>
        </w:sdtPr>
        <w:sdtContent>
          <w:ins w:id="0" w:author="Kristina Jaškūnė" w:date="2023-10-03T20:30:00Z">
            <w:r w:rsidR="006F198C" w:rsidRPr="00A54E44">
              <w:rPr>
                <w:rFonts w:ascii="Times New Roman" w:eastAsia="Times New Roman" w:hAnsi="Times New Roman" w:cs="Times New Roman"/>
                <w:color w:val="000000"/>
                <w:sz w:val="24"/>
                <w:szCs w:val="24"/>
              </w:rPr>
              <w:t>[1,2]</w:t>
            </w:r>
          </w:ins>
          <w:del w:id="1" w:author="Kristina Jaškūnė" w:date="2023-10-03T18:58:00Z">
            <w:r w:rsidR="00A93DF6" w:rsidRPr="006F198C" w:rsidDel="00982091">
              <w:rPr>
                <w:rFonts w:ascii="Times New Roman" w:eastAsia="Times New Roman" w:hAnsi="Times New Roman" w:cs="Times New Roman"/>
                <w:color w:val="000000"/>
                <w:sz w:val="24"/>
                <w:szCs w:val="24"/>
              </w:rPr>
              <w:delText>Humphreys et al., 2010; Wilkins and Humphrey, 2003)</w:delText>
            </w:r>
          </w:del>
        </w:sdtContent>
      </w:sdt>
      <w:r w:rsidR="00E669AE" w:rsidRPr="00E669AE">
        <w:rPr>
          <w:rFonts w:ascii="Times New Roman" w:hAnsi="Times New Roman" w:cs="Times New Roman"/>
          <w:sz w:val="24"/>
          <w:szCs w:val="24"/>
        </w:rPr>
        <w:t>.</w:t>
      </w:r>
      <w:r w:rsidR="00E669AE">
        <w:rPr>
          <w:rFonts w:ascii="Times New Roman" w:hAnsi="Times New Roman" w:cs="Times New Roman"/>
          <w:sz w:val="24"/>
          <w:szCs w:val="24"/>
        </w:rPr>
        <w:t xml:space="preserve"> Grasslands are available for different enviro</w:t>
      </w:r>
      <w:r w:rsidRPr="00874399">
        <w:rPr>
          <w:rFonts w:ascii="Times New Roman" w:hAnsi="Times New Roman" w:cs="Times New Roman"/>
          <w:sz w:val="24"/>
          <w:szCs w:val="24"/>
        </w:rPr>
        <w:t xml:space="preserve">nments and for different purposes: grazing, silage and hay and </w:t>
      </w:r>
      <w:r w:rsidR="00DF0CAA" w:rsidRPr="00874399">
        <w:rPr>
          <w:rFonts w:ascii="Times New Roman" w:hAnsi="Times New Roman" w:cs="Times New Roman"/>
          <w:sz w:val="24"/>
          <w:szCs w:val="24"/>
        </w:rPr>
        <w:t>usually they are composed on the basis of knowledge about adaptation, performance and persistence of individual species and cultivars in pure stands.</w:t>
      </w:r>
      <w:r w:rsidR="00DF0CAA">
        <w:rPr>
          <w:rFonts w:ascii="Times New Roman" w:hAnsi="Times New Roman" w:cs="Times New Roman"/>
          <w:sz w:val="24"/>
          <w:szCs w:val="24"/>
        </w:rPr>
        <w:t xml:space="preserve"> One of the </w:t>
      </w:r>
      <w:ins w:id="2" w:author="Kristina Jaškūnė" w:date="2023-10-03T18:55:00Z">
        <w:r w:rsidR="00595DCA">
          <w:rPr>
            <w:rFonts w:ascii="Times New Roman" w:hAnsi="Times New Roman" w:cs="Times New Roman"/>
            <w:sz w:val="24"/>
            <w:szCs w:val="24"/>
          </w:rPr>
          <w:t xml:space="preserve">best </w:t>
        </w:r>
      </w:ins>
      <w:ins w:id="3" w:author="Kristina Jaškūnė" w:date="2023-10-03T18:56:00Z">
        <w:r w:rsidR="00595DCA">
          <w:rPr>
            <w:rFonts w:ascii="Times New Roman" w:hAnsi="Times New Roman" w:cs="Times New Roman"/>
            <w:sz w:val="24"/>
            <w:szCs w:val="24"/>
          </w:rPr>
          <w:t>forage grass s</w:t>
        </w:r>
      </w:ins>
      <w:ins w:id="4" w:author="Kristina Jaškūnė" w:date="2023-10-03T18:55:00Z">
        <w:r w:rsidR="00595DCA">
          <w:rPr>
            <w:rFonts w:ascii="Times New Roman" w:hAnsi="Times New Roman" w:cs="Times New Roman"/>
            <w:sz w:val="24"/>
            <w:szCs w:val="24"/>
          </w:rPr>
          <w:t xml:space="preserve">pecies in </w:t>
        </w:r>
      </w:ins>
      <w:ins w:id="5" w:author="Kristina Jaškūnė" w:date="2023-10-03T18:56:00Z">
        <w:r w:rsidR="00595DCA">
          <w:rPr>
            <w:rFonts w:ascii="Times New Roman" w:hAnsi="Times New Roman" w:cs="Times New Roman"/>
            <w:sz w:val="24"/>
            <w:szCs w:val="24"/>
          </w:rPr>
          <w:t xml:space="preserve">terms of high yield and high energy </w:t>
        </w:r>
        <w:r w:rsidR="00EE02EB">
          <w:rPr>
            <w:rFonts w:ascii="Times New Roman" w:hAnsi="Times New Roman" w:cs="Times New Roman"/>
            <w:sz w:val="24"/>
            <w:szCs w:val="24"/>
          </w:rPr>
          <w:t xml:space="preserve">content </w:t>
        </w:r>
      </w:ins>
      <w:del w:id="6" w:author="Kristina Jaškūnė" w:date="2023-10-03T18:56:00Z">
        <w:r w:rsidR="00DF0CAA" w:rsidDel="00EE02EB">
          <w:rPr>
            <w:rFonts w:ascii="Times New Roman" w:hAnsi="Times New Roman" w:cs="Times New Roman"/>
            <w:sz w:val="24"/>
            <w:szCs w:val="24"/>
          </w:rPr>
          <w:delText xml:space="preserve">main forage species composing </w:delText>
        </w:r>
        <w:r w:rsidR="00AF4E44" w:rsidDel="00EE02EB">
          <w:rPr>
            <w:rFonts w:ascii="Times New Roman" w:hAnsi="Times New Roman" w:cs="Times New Roman"/>
            <w:sz w:val="24"/>
            <w:szCs w:val="24"/>
          </w:rPr>
          <w:delText>pastures</w:delText>
        </w:r>
        <w:r w:rsidR="00DF0CAA" w:rsidDel="00EE02EB">
          <w:rPr>
            <w:rFonts w:ascii="Times New Roman" w:hAnsi="Times New Roman" w:cs="Times New Roman"/>
            <w:sz w:val="24"/>
            <w:szCs w:val="24"/>
          </w:rPr>
          <w:delText xml:space="preserve"> in Central Europe i</w:delText>
        </w:r>
      </w:del>
      <w:ins w:id="7" w:author="Kristina Jaškūnė" w:date="2023-10-03T18:56:00Z">
        <w:r w:rsidR="00EE02EB">
          <w:rPr>
            <w:rFonts w:ascii="Times New Roman" w:hAnsi="Times New Roman" w:cs="Times New Roman"/>
            <w:sz w:val="24"/>
            <w:szCs w:val="24"/>
          </w:rPr>
          <w:t>i</w:t>
        </w:r>
      </w:ins>
      <w:r w:rsidR="00DF0CAA">
        <w:rPr>
          <w:rFonts w:ascii="Times New Roman" w:hAnsi="Times New Roman" w:cs="Times New Roman"/>
          <w:sz w:val="24"/>
          <w:szCs w:val="24"/>
        </w:rPr>
        <w:t>s</w:t>
      </w:r>
      <w:del w:id="8" w:author="Kristina Jaškūnė" w:date="2023-10-03T18:56:00Z">
        <w:r w:rsidR="00DF0CAA" w:rsidDel="00EE02EB">
          <w:rPr>
            <w:rFonts w:ascii="Times New Roman" w:hAnsi="Times New Roman" w:cs="Times New Roman"/>
            <w:sz w:val="24"/>
            <w:szCs w:val="24"/>
          </w:rPr>
          <w:delText xml:space="preserve"> </w:delText>
        </w:r>
      </w:del>
      <w:ins w:id="9" w:author="Kristina Jaškūnė" w:date="2023-10-03T18:56:00Z">
        <w:r w:rsidR="00EE02EB">
          <w:rPr>
            <w:rFonts w:ascii="Times New Roman" w:hAnsi="Times New Roman" w:cs="Times New Roman"/>
            <w:sz w:val="24"/>
            <w:szCs w:val="24"/>
          </w:rPr>
          <w:t xml:space="preserve"> </w:t>
        </w:r>
      </w:ins>
      <w:r w:rsidR="00997E52" w:rsidRPr="00997E52">
        <w:rPr>
          <w:rFonts w:ascii="Times New Roman" w:hAnsi="Times New Roman" w:cs="Times New Roman"/>
          <w:sz w:val="24"/>
          <w:szCs w:val="24"/>
        </w:rPr>
        <w:t>Italian ryegrass (</w:t>
      </w:r>
      <w:r w:rsidR="00997E52" w:rsidRPr="00997E52">
        <w:rPr>
          <w:rFonts w:ascii="Times New Roman" w:hAnsi="Times New Roman" w:cs="Times New Roman"/>
          <w:i/>
          <w:iCs/>
          <w:sz w:val="24"/>
          <w:szCs w:val="24"/>
        </w:rPr>
        <w:t>Lolium multiflorum</w:t>
      </w:r>
      <w:r w:rsidR="00997E52" w:rsidRPr="00997E52">
        <w:rPr>
          <w:rFonts w:ascii="Times New Roman" w:hAnsi="Times New Roman" w:cs="Times New Roman"/>
          <w:sz w:val="24"/>
          <w:szCs w:val="24"/>
        </w:rPr>
        <w:t xml:space="preserve"> </w:t>
      </w:r>
      <w:r w:rsidR="00997E52">
        <w:rPr>
          <w:rFonts w:ascii="Times New Roman" w:hAnsi="Times New Roman" w:cs="Times New Roman"/>
          <w:sz w:val="24"/>
          <w:szCs w:val="24"/>
        </w:rPr>
        <w:t xml:space="preserve">subsp. </w:t>
      </w:r>
      <w:proofErr w:type="spellStart"/>
      <w:r w:rsidR="00997E52" w:rsidRPr="00997E52">
        <w:rPr>
          <w:rFonts w:ascii="Times New Roman" w:hAnsi="Times New Roman" w:cs="Times New Roman"/>
          <w:i/>
          <w:iCs/>
          <w:sz w:val="24"/>
          <w:szCs w:val="24"/>
        </w:rPr>
        <w:t>italicum</w:t>
      </w:r>
      <w:proofErr w:type="spellEnd"/>
      <w:r w:rsidR="00997E52" w:rsidRPr="00997E52">
        <w:rPr>
          <w:rFonts w:ascii="Times New Roman" w:hAnsi="Times New Roman" w:cs="Times New Roman"/>
          <w:i/>
          <w:iCs/>
          <w:sz w:val="24"/>
          <w:szCs w:val="24"/>
        </w:rPr>
        <w:t xml:space="preserve"> </w:t>
      </w:r>
      <w:r w:rsidR="00997E52" w:rsidRPr="00997E52">
        <w:rPr>
          <w:rFonts w:ascii="Times New Roman" w:hAnsi="Times New Roman" w:cs="Times New Roman"/>
          <w:sz w:val="24"/>
          <w:szCs w:val="24"/>
        </w:rPr>
        <w:t>Lam.)</w:t>
      </w:r>
      <w:del w:id="10" w:author="Kristina Jaškūnė" w:date="2023-10-03T18:57:00Z">
        <w:r w:rsidR="00997E52" w:rsidRPr="00997E52" w:rsidDel="00633DE2">
          <w:rPr>
            <w:rFonts w:ascii="Times New Roman" w:hAnsi="Times New Roman" w:cs="Times New Roman"/>
            <w:sz w:val="24"/>
            <w:szCs w:val="24"/>
          </w:rPr>
          <w:delText xml:space="preserve"> </w:delText>
        </w:r>
        <w:r w:rsidR="00997E52" w:rsidDel="00633DE2">
          <w:rPr>
            <w:rFonts w:ascii="Times New Roman" w:hAnsi="Times New Roman" w:cs="Times New Roman"/>
            <w:sz w:val="24"/>
            <w:szCs w:val="24"/>
          </w:rPr>
          <w:delText>where it is widely</w:delText>
        </w:r>
      </w:del>
      <w:r w:rsidR="00997E52">
        <w:rPr>
          <w:rFonts w:ascii="Times New Roman" w:hAnsi="Times New Roman" w:cs="Times New Roman"/>
          <w:sz w:val="24"/>
          <w:szCs w:val="24"/>
        </w:rPr>
        <w:t xml:space="preserve"> used for </w:t>
      </w:r>
      <w:r w:rsidR="00997E52" w:rsidRPr="00997E52">
        <w:rPr>
          <w:rFonts w:ascii="Times New Roman" w:hAnsi="Times New Roman" w:cs="Times New Roman"/>
          <w:sz w:val="24"/>
          <w:szCs w:val="24"/>
        </w:rPr>
        <w:t>hay and silage production</w:t>
      </w:r>
      <w:r w:rsidR="00DF0CAA">
        <w:rPr>
          <w:rFonts w:ascii="Times New Roman" w:hAnsi="Times New Roman" w:cs="Times New Roman"/>
          <w:sz w:val="24"/>
          <w:szCs w:val="24"/>
        </w:rPr>
        <w:t xml:space="preserve">. It is very productive under intensive farming system and </w:t>
      </w:r>
      <w:r w:rsidR="000072BA">
        <w:rPr>
          <w:rFonts w:ascii="Times New Roman" w:hAnsi="Times New Roman" w:cs="Times New Roman"/>
          <w:sz w:val="24"/>
          <w:szCs w:val="24"/>
        </w:rPr>
        <w:t xml:space="preserve">features </w:t>
      </w:r>
      <w:r w:rsidR="000072BA" w:rsidRPr="00997E52">
        <w:rPr>
          <w:rFonts w:ascii="Times New Roman" w:hAnsi="Times New Roman" w:cs="Times New Roman"/>
          <w:sz w:val="24"/>
          <w:szCs w:val="24"/>
        </w:rPr>
        <w:t>high palatability</w:t>
      </w:r>
      <w:r w:rsidR="000072BA">
        <w:rPr>
          <w:rFonts w:ascii="Times New Roman" w:hAnsi="Times New Roman" w:cs="Times New Roman"/>
          <w:sz w:val="24"/>
          <w:szCs w:val="24"/>
        </w:rPr>
        <w:t xml:space="preserve"> thus is preferred by grazing animals </w:t>
      </w:r>
      <w:sdt>
        <w:sdtPr>
          <w:rPr>
            <w:rFonts w:ascii="Times New Roman" w:hAnsi="Times New Roman" w:cs="Times New Roman"/>
            <w:color w:val="000000"/>
            <w:sz w:val="24"/>
            <w:szCs w:val="24"/>
          </w:rPr>
          <w:tag w:val="MENDELEY_CITATION_v3_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"/>
          <w:id w:val="4945652"/>
          <w:placeholder>
            <w:docPart w:val="DefaultPlaceholder_-1854013440"/>
          </w:placeholder>
        </w:sdtPr>
        <w:sdtContent>
          <w:ins w:id="11" w:author="Kristina Jaškūnė" w:date="2023-10-03T20:30:00Z">
            <w:r w:rsidR="006F198C" w:rsidRPr="006F198C">
              <w:rPr>
                <w:rFonts w:ascii="Times New Roman" w:hAnsi="Times New Roman" w:cs="Times New Roman"/>
                <w:color w:val="000000"/>
                <w:sz w:val="24"/>
                <w:szCs w:val="24"/>
              </w:rPr>
              <w:t>[3]</w:t>
            </w:r>
          </w:ins>
          <w:del w:id="12" w:author="Kristina Jaškūnė" w:date="2023-10-03T18:58:00Z">
            <w:r w:rsidR="00A93DF6" w:rsidRPr="006F198C" w:rsidDel="00982091">
              <w:rPr>
                <w:rFonts w:ascii="Times New Roman" w:hAnsi="Times New Roman" w:cs="Times New Roman"/>
                <w:color w:val="000000"/>
                <w:sz w:val="24"/>
                <w:szCs w:val="24"/>
              </w:rPr>
              <w:delText>(Bernard et al., 2002)</w:delText>
            </w:r>
          </w:del>
        </w:sdtContent>
      </w:sdt>
      <w:r w:rsidR="00997E52" w:rsidRPr="00997E52">
        <w:rPr>
          <w:rFonts w:ascii="Times New Roman" w:hAnsi="Times New Roman" w:cs="Times New Roman"/>
          <w:sz w:val="24"/>
          <w:szCs w:val="24"/>
        </w:rPr>
        <w:t>.</w:t>
      </w:r>
      <w:r w:rsidR="00997E52">
        <w:rPr>
          <w:rFonts w:ascii="Times New Roman" w:hAnsi="Times New Roman" w:cs="Times New Roman"/>
          <w:sz w:val="24"/>
          <w:szCs w:val="24"/>
        </w:rPr>
        <w:t xml:space="preserve"> </w:t>
      </w:r>
      <w:r w:rsidR="000072BA">
        <w:rPr>
          <w:rFonts w:ascii="Times New Roman" w:hAnsi="Times New Roman" w:cs="Times New Roman"/>
          <w:sz w:val="24"/>
          <w:szCs w:val="24"/>
        </w:rPr>
        <w:t>Inclusion of Italian ryegrass into the pastures</w:t>
      </w:r>
      <w:r w:rsidR="00F51CD7">
        <w:rPr>
          <w:rFonts w:ascii="Times New Roman" w:hAnsi="Times New Roman" w:cs="Times New Roman"/>
          <w:sz w:val="24"/>
          <w:szCs w:val="24"/>
        </w:rPr>
        <w:t xml:space="preserve"> along with legumes and other monocot species results in higher forage </w:t>
      </w:r>
      <w:r w:rsidR="005D3C53">
        <w:rPr>
          <w:rFonts w:ascii="Times New Roman" w:hAnsi="Times New Roman" w:cs="Times New Roman"/>
          <w:sz w:val="24"/>
          <w:szCs w:val="24"/>
        </w:rPr>
        <w:t xml:space="preserve">quality </w:t>
      </w:r>
      <w:r w:rsidR="00F51CD7">
        <w:rPr>
          <w:rFonts w:ascii="Times New Roman" w:hAnsi="Times New Roman" w:cs="Times New Roman"/>
          <w:sz w:val="24"/>
          <w:szCs w:val="24"/>
        </w:rPr>
        <w:t xml:space="preserve">as well as high and steady production which can already be obtained in the year of </w:t>
      </w:r>
      <w:r w:rsidR="00F51CD7" w:rsidRPr="00C045D0">
        <w:rPr>
          <w:rFonts w:ascii="Times New Roman" w:hAnsi="Times New Roman" w:cs="Times New Roman"/>
          <w:sz w:val="24"/>
          <w:szCs w:val="24"/>
          <w:lang w:val="en-GB"/>
        </w:rPr>
        <w:t>sowing</w:t>
      </w:r>
      <w:ins w:id="13" w:author="Kristina Jaškūnė" w:date="2023-10-03T20:09:00Z">
        <w:r w:rsidR="007E5FB8">
          <w:rPr>
            <w:rFonts w:ascii="Times New Roman" w:hAnsi="Times New Roman" w:cs="Times New Roman"/>
            <w:sz w:val="24"/>
            <w:szCs w:val="24"/>
            <w:lang w:val="en-GB"/>
          </w:rPr>
          <w:t xml:space="preserve"> </w:t>
        </w:r>
      </w:ins>
      <w:r w:rsidR="00F51CD7" w:rsidRPr="00C045D0">
        <w:rPr>
          <w:rFonts w:ascii="Times New Roman" w:hAnsi="Times New Roman" w:cs="Times New Roman"/>
          <w:sz w:val="24"/>
          <w:szCs w:val="24"/>
          <w:lang w:val="en-GB"/>
        </w:rPr>
        <w:t xml:space="preserve"> (</w:t>
      </w:r>
      <w:proofErr w:type="spellStart"/>
      <w:r w:rsidR="00F51CD7" w:rsidRPr="00C045D0">
        <w:rPr>
          <w:rFonts w:ascii="Times New Roman" w:hAnsi="Times New Roman" w:cs="Times New Roman"/>
          <w:sz w:val="24"/>
          <w:szCs w:val="24"/>
          <w:lang w:val="en-GB"/>
        </w:rPr>
        <w:t>Conert</w:t>
      </w:r>
      <w:proofErr w:type="spellEnd"/>
      <w:r w:rsidR="00F51CD7" w:rsidRPr="00C045D0">
        <w:rPr>
          <w:rFonts w:ascii="Times New Roman" w:hAnsi="Times New Roman" w:cs="Times New Roman"/>
          <w:sz w:val="24"/>
          <w:szCs w:val="24"/>
          <w:lang w:val="en-GB"/>
        </w:rPr>
        <w:t xml:space="preserve">, 1998; Cosgrove et al., 1999, </w:t>
      </w:r>
      <w:proofErr w:type="spellStart"/>
      <w:r w:rsidR="00F51CD7" w:rsidRPr="00C045D0">
        <w:rPr>
          <w:rFonts w:ascii="Times New Roman" w:hAnsi="Times New Roman" w:cs="Times New Roman"/>
          <w:sz w:val="24"/>
          <w:szCs w:val="24"/>
          <w:lang w:val="en-GB"/>
        </w:rPr>
        <w:t>Lenuweit</w:t>
      </w:r>
      <w:proofErr w:type="spellEnd"/>
      <w:r w:rsidR="00F51CD7" w:rsidRPr="00C045D0">
        <w:rPr>
          <w:rFonts w:ascii="Times New Roman" w:hAnsi="Times New Roman" w:cs="Times New Roman"/>
          <w:sz w:val="24"/>
          <w:szCs w:val="24"/>
          <w:lang w:val="en-GB"/>
        </w:rPr>
        <w:t xml:space="preserve"> und a., 2002).</w:t>
      </w:r>
      <w:r w:rsidR="008F0E69" w:rsidRPr="00C045D0">
        <w:rPr>
          <w:rFonts w:ascii="Times New Roman" w:hAnsi="Times New Roman" w:cs="Times New Roman"/>
          <w:sz w:val="24"/>
          <w:szCs w:val="24"/>
          <w:lang w:val="en-GB"/>
        </w:rPr>
        <w:t xml:space="preserve"> </w:t>
      </w:r>
      <w:commentRangeStart w:id="14"/>
      <w:r w:rsidR="005D3C53" w:rsidRPr="000C7053">
        <w:rPr>
          <w:rFonts w:ascii="Times New Roman" w:hAnsi="Times New Roman" w:cs="Times New Roman"/>
          <w:sz w:val="24"/>
          <w:szCs w:val="24"/>
          <w:highlight w:val="yellow"/>
          <w:lang w:val="en-GB"/>
          <w:rPrChange w:id="15" w:author="Vilma Kemešytė" w:date="2023-10-03T11:36:00Z">
            <w:rPr>
              <w:rFonts w:ascii="Times New Roman" w:hAnsi="Times New Roman" w:cs="Times New Roman"/>
              <w:sz w:val="24"/>
              <w:szCs w:val="24"/>
              <w:lang w:val="en-GB"/>
            </w:rPr>
          </w:rPrChange>
        </w:rPr>
        <w:t>Though some literature sources indicate that u</w:t>
      </w:r>
      <w:r w:rsidR="00033F39" w:rsidRPr="000C7053">
        <w:rPr>
          <w:rFonts w:ascii="Times New Roman" w:hAnsi="Times New Roman" w:cs="Times New Roman"/>
          <w:sz w:val="24"/>
          <w:szCs w:val="24"/>
          <w:highlight w:val="yellow"/>
          <w:lang w:val="en-GB"/>
          <w:rPrChange w:id="16" w:author="Vilma Kemešytė" w:date="2023-10-03T11:36:00Z">
            <w:rPr>
              <w:rFonts w:ascii="Times New Roman" w:hAnsi="Times New Roman" w:cs="Times New Roman"/>
              <w:sz w:val="24"/>
              <w:szCs w:val="24"/>
              <w:lang w:val="en-GB"/>
            </w:rPr>
          </w:rPrChange>
        </w:rPr>
        <w:t>nder favourable environmental conditions</w:t>
      </w:r>
      <w:r w:rsidR="008F0E69" w:rsidRPr="000C7053">
        <w:rPr>
          <w:rFonts w:ascii="Times New Roman" w:hAnsi="Times New Roman" w:cs="Times New Roman"/>
          <w:sz w:val="24"/>
          <w:szCs w:val="24"/>
          <w:highlight w:val="yellow"/>
          <w:lang w:val="en-GB"/>
          <w:rPrChange w:id="17" w:author="Vilma Kemešytė" w:date="2023-10-03T11:36:00Z">
            <w:rPr>
              <w:rFonts w:ascii="Times New Roman" w:hAnsi="Times New Roman" w:cs="Times New Roman"/>
              <w:sz w:val="24"/>
              <w:szCs w:val="24"/>
              <w:lang w:val="en-GB"/>
            </w:rPr>
          </w:rPrChange>
        </w:rPr>
        <w:t xml:space="preserve"> it can stay in the mixtures for 5 years and more</w:t>
      </w:r>
      <w:r w:rsidR="00C045D0" w:rsidRPr="000C7053">
        <w:rPr>
          <w:rFonts w:ascii="Times New Roman" w:hAnsi="Times New Roman" w:cs="Times New Roman"/>
          <w:sz w:val="24"/>
          <w:szCs w:val="24"/>
          <w:highlight w:val="yellow"/>
          <w:lang w:val="en-GB"/>
          <w:rPrChange w:id="18" w:author="Vilma Kemešytė" w:date="2023-10-03T11:36:00Z">
            <w:rPr>
              <w:rFonts w:ascii="Times New Roman" w:hAnsi="Times New Roman" w:cs="Times New Roman"/>
              <w:sz w:val="24"/>
              <w:szCs w:val="24"/>
              <w:lang w:val="en-GB"/>
            </w:rPr>
          </w:rPrChange>
        </w:rPr>
        <w:t xml:space="preserve"> </w:t>
      </w:r>
      <w:r w:rsidR="008F0E69" w:rsidRPr="000C7053">
        <w:rPr>
          <w:rFonts w:ascii="Times New Roman" w:hAnsi="Times New Roman" w:cs="Times New Roman"/>
          <w:sz w:val="24"/>
          <w:szCs w:val="24"/>
          <w:highlight w:val="yellow"/>
          <w:lang w:val="en-GB"/>
          <w:rPrChange w:id="19" w:author="Vilma Kemešytė" w:date="2023-10-03T11:36:00Z">
            <w:rPr>
              <w:rFonts w:ascii="Times New Roman" w:hAnsi="Times New Roman" w:cs="Times New Roman"/>
              <w:sz w:val="24"/>
              <w:szCs w:val="24"/>
              <w:lang w:val="en-GB"/>
            </w:rPr>
          </w:rPrChange>
        </w:rPr>
        <w:t>(Peeters, 2004),</w:t>
      </w:r>
      <w:r w:rsidR="008F0E69" w:rsidRPr="00C045D0">
        <w:rPr>
          <w:rFonts w:ascii="Times New Roman" w:hAnsi="Times New Roman" w:cs="Times New Roman"/>
          <w:sz w:val="24"/>
          <w:szCs w:val="24"/>
          <w:lang w:val="en-GB"/>
        </w:rPr>
        <w:t xml:space="preserve"> </w:t>
      </w:r>
      <w:r w:rsidR="007730E1">
        <w:rPr>
          <w:rFonts w:ascii="Times New Roman" w:hAnsi="Times New Roman" w:cs="Times New Roman"/>
          <w:sz w:val="24"/>
          <w:szCs w:val="24"/>
          <w:lang w:val="en-GB"/>
        </w:rPr>
        <w:t>usually</w:t>
      </w:r>
      <w:r w:rsidR="005D3C53">
        <w:rPr>
          <w:rFonts w:ascii="Times New Roman" w:hAnsi="Times New Roman" w:cs="Times New Roman"/>
          <w:sz w:val="24"/>
          <w:szCs w:val="24"/>
          <w:lang w:val="en-GB"/>
        </w:rPr>
        <w:t xml:space="preserve"> </w:t>
      </w:r>
      <w:r w:rsidR="005D3C53" w:rsidRPr="00C045D0">
        <w:rPr>
          <w:rFonts w:ascii="Times New Roman" w:hAnsi="Times New Roman" w:cs="Times New Roman"/>
          <w:sz w:val="24"/>
          <w:szCs w:val="24"/>
          <w:lang w:val="en-GB"/>
        </w:rPr>
        <w:t xml:space="preserve">Italian ryegrass </w:t>
      </w:r>
      <w:r w:rsidR="005D3C53">
        <w:rPr>
          <w:rFonts w:ascii="Times New Roman" w:hAnsi="Times New Roman" w:cs="Times New Roman"/>
          <w:sz w:val="24"/>
          <w:szCs w:val="24"/>
          <w:lang w:val="en-GB"/>
        </w:rPr>
        <w:t>is grown</w:t>
      </w:r>
      <w:r w:rsidR="005D3C53" w:rsidRPr="00C045D0">
        <w:rPr>
          <w:rFonts w:ascii="Times New Roman" w:hAnsi="Times New Roman" w:cs="Times New Roman"/>
          <w:sz w:val="24"/>
          <w:szCs w:val="24"/>
          <w:lang w:val="en-GB"/>
        </w:rPr>
        <w:t xml:space="preserve"> as a short liv</w:t>
      </w:r>
      <w:r w:rsidR="005D3C53">
        <w:rPr>
          <w:rFonts w:ascii="Times New Roman" w:hAnsi="Times New Roman" w:cs="Times New Roman"/>
          <w:sz w:val="24"/>
          <w:szCs w:val="24"/>
          <w:lang w:val="en-GB"/>
        </w:rPr>
        <w:t>ed</w:t>
      </w:r>
      <w:r w:rsidR="005D3C53" w:rsidRPr="00C045D0">
        <w:rPr>
          <w:rFonts w:ascii="Times New Roman" w:hAnsi="Times New Roman" w:cs="Times New Roman"/>
          <w:sz w:val="24"/>
          <w:szCs w:val="24"/>
          <w:lang w:val="en-GB"/>
        </w:rPr>
        <w:t xml:space="preserve"> species</w:t>
      </w:r>
      <w:ins w:id="20" w:author="Kristina Jaškūnė" w:date="2023-10-03T20:30:00Z">
        <w:r w:rsidR="006F198C">
          <w:rPr>
            <w:rFonts w:ascii="Times New Roman" w:hAnsi="Times New Roman" w:cs="Times New Roman"/>
            <w:sz w:val="24"/>
            <w:szCs w:val="24"/>
            <w:lang w:val="en-GB"/>
          </w:rPr>
          <w:t xml:space="preserve"> </w:t>
        </w:r>
      </w:ins>
      <w:r w:rsidR="005D3C53">
        <w:rPr>
          <w:rFonts w:ascii="Times New Roman" w:hAnsi="Times New Roman" w:cs="Times New Roman"/>
          <w:sz w:val="24"/>
          <w:szCs w:val="24"/>
          <w:lang w:val="en-GB"/>
        </w:rPr>
        <w:t xml:space="preserve"> </w:t>
      </w:r>
      <w:r w:rsidR="005D3C53" w:rsidRPr="00832EB2">
        <w:rPr>
          <w:rFonts w:ascii="Times New Roman" w:hAnsi="Times New Roman" w:cs="Times New Roman"/>
          <w:sz w:val="24"/>
          <w:szCs w:val="24"/>
          <w:lang w:val="en-GB"/>
        </w:rPr>
        <w:t xml:space="preserve">(Casler, Nelson, 1997; </w:t>
      </w:r>
      <w:proofErr w:type="spellStart"/>
      <w:r w:rsidR="005D3C53" w:rsidRPr="00832EB2">
        <w:rPr>
          <w:rFonts w:ascii="Times New Roman" w:hAnsi="Times New Roman" w:cs="Times New Roman"/>
          <w:sz w:val="24"/>
          <w:szCs w:val="24"/>
          <w:lang w:val="en-GB"/>
        </w:rPr>
        <w:t>Conert</w:t>
      </w:r>
      <w:proofErr w:type="spellEnd"/>
      <w:ins w:id="21" w:author="Kristina Jaškūnė" w:date="2023-10-03T20:31:00Z">
        <w:r w:rsidR="00FF57B4">
          <w:rPr>
            <w:rFonts w:ascii="Times New Roman" w:hAnsi="Times New Roman" w:cs="Times New Roman"/>
            <w:sz w:val="24"/>
            <w:szCs w:val="24"/>
            <w:lang w:val="en-GB"/>
          </w:rPr>
          <w:t xml:space="preserve"> Humphreys 2010)</w:t>
        </w:r>
      </w:ins>
      <w:del w:id="22" w:author="Kristina Jaškūnė" w:date="2023-10-03T20:31:00Z">
        <w:r w:rsidR="005D3C53" w:rsidRPr="00832EB2" w:rsidDel="00FF57B4">
          <w:rPr>
            <w:rFonts w:ascii="Times New Roman" w:hAnsi="Times New Roman" w:cs="Times New Roman"/>
            <w:sz w:val="24"/>
            <w:szCs w:val="24"/>
            <w:lang w:val="en-GB"/>
          </w:rPr>
          <w:delText>,</w:delText>
        </w:r>
      </w:del>
      <w:del w:id="23" w:author="Kristina Jaškūnė" w:date="2023-10-03T20:08:00Z">
        <w:r w:rsidR="005D3C53" w:rsidRPr="00832EB2" w:rsidDel="000C2A45">
          <w:rPr>
            <w:rFonts w:ascii="Times New Roman" w:hAnsi="Times New Roman" w:cs="Times New Roman"/>
            <w:sz w:val="24"/>
            <w:szCs w:val="24"/>
            <w:lang w:val="en-GB"/>
          </w:rPr>
          <w:delText xml:space="preserve"> 1998; Humphreys et al., 2010)</w:delText>
        </w:r>
      </w:del>
      <w:r w:rsidR="005D3C53" w:rsidRPr="00832EB2">
        <w:rPr>
          <w:rFonts w:ascii="Times New Roman" w:hAnsi="Times New Roman" w:cs="Times New Roman"/>
          <w:sz w:val="24"/>
          <w:szCs w:val="24"/>
          <w:lang w:val="en-GB"/>
        </w:rPr>
        <w:t>.</w:t>
      </w:r>
      <w:r w:rsidR="005D3C53">
        <w:rPr>
          <w:rFonts w:ascii="Times New Roman" w:hAnsi="Times New Roman" w:cs="Times New Roman"/>
          <w:sz w:val="24"/>
          <w:szCs w:val="24"/>
          <w:lang w:val="en-GB"/>
        </w:rPr>
        <w:t xml:space="preserve"> In Lithuania, it is cultivated </w:t>
      </w:r>
      <w:r w:rsidR="005D3C53" w:rsidRPr="00700EAA">
        <w:rPr>
          <w:rFonts w:ascii="Times New Roman" w:hAnsi="Times New Roman" w:cs="Times New Roman"/>
          <w:sz w:val="24"/>
          <w:szCs w:val="24"/>
          <w:highlight w:val="yellow"/>
          <w:lang w:val="en-GB"/>
          <w:rPrChange w:id="24" w:author="Vilma Kemešytė" w:date="2023-10-03T08:51:00Z">
            <w:rPr>
              <w:rFonts w:ascii="Times New Roman" w:hAnsi="Times New Roman" w:cs="Times New Roman"/>
              <w:sz w:val="24"/>
              <w:szCs w:val="24"/>
              <w:lang w:val="en-GB"/>
            </w:rPr>
          </w:rPrChange>
        </w:rPr>
        <w:t>as annual</w:t>
      </w:r>
      <w:r w:rsidR="005D3C53" w:rsidRPr="00832EB2">
        <w:rPr>
          <w:rFonts w:ascii="Times New Roman" w:hAnsi="Times New Roman" w:cs="Times New Roman"/>
          <w:sz w:val="24"/>
          <w:szCs w:val="24"/>
          <w:lang w:val="en-GB"/>
        </w:rPr>
        <w:t xml:space="preserve"> or biennial</w:t>
      </w:r>
      <w:r w:rsidR="005D3C53">
        <w:rPr>
          <w:rFonts w:ascii="Times New Roman" w:hAnsi="Times New Roman" w:cs="Times New Roman"/>
          <w:sz w:val="24"/>
          <w:szCs w:val="24"/>
          <w:lang w:val="en-GB"/>
        </w:rPr>
        <w:t xml:space="preserve"> and the length of the cultivation period depends </w:t>
      </w:r>
      <w:r w:rsidR="005D3C53" w:rsidRPr="00C045D0">
        <w:rPr>
          <w:rFonts w:ascii="Times New Roman" w:hAnsi="Times New Roman" w:cs="Times New Roman"/>
          <w:sz w:val="24"/>
          <w:szCs w:val="24"/>
          <w:lang w:val="en-GB"/>
        </w:rPr>
        <w:t>environmental cond</w:t>
      </w:r>
      <w:commentRangeStart w:id="25"/>
      <w:r w:rsidR="005D3C53" w:rsidRPr="00C045D0">
        <w:rPr>
          <w:rFonts w:ascii="Times New Roman" w:hAnsi="Times New Roman" w:cs="Times New Roman"/>
          <w:sz w:val="24"/>
          <w:szCs w:val="24"/>
          <w:lang w:val="en-GB"/>
        </w:rPr>
        <w:t>itions</w:t>
      </w:r>
      <w:ins w:id="26" w:author="Kristina Jaškūnė" w:date="2023-10-03T20:24:00Z">
        <w:r w:rsidR="004A0A16">
          <w:rPr>
            <w:rFonts w:ascii="Times New Roman" w:hAnsi="Times New Roman" w:cs="Times New Roman"/>
            <w:sz w:val="24"/>
            <w:szCs w:val="24"/>
            <w:lang w:val="en-GB"/>
          </w:rPr>
          <w:t xml:space="preserve"> </w:t>
        </w:r>
      </w:ins>
      <w:commentRangeEnd w:id="25"/>
      <w:ins w:id="27" w:author="Kristina Jaškūnė" w:date="2023-10-03T20:30:00Z">
        <w:r w:rsidR="00635720">
          <w:rPr>
            <w:rStyle w:val="Komentaronuoroda"/>
          </w:rPr>
          <w:commentReference w:id="25"/>
        </w:r>
      </w:ins>
      <w:r w:rsidR="005D3C53">
        <w:rPr>
          <w:rFonts w:ascii="Times New Roman" w:hAnsi="Times New Roman" w:cs="Times New Roman"/>
          <w:sz w:val="24"/>
          <w:szCs w:val="24"/>
          <w:lang w:val="en-GB"/>
        </w:rPr>
        <w:t>. Low</w:t>
      </w:r>
      <w:r w:rsidR="005D3C53" w:rsidRPr="005D3C53">
        <w:rPr>
          <w:rFonts w:ascii="Times New Roman" w:hAnsi="Times New Roman" w:cs="Times New Roman"/>
          <w:sz w:val="24"/>
          <w:szCs w:val="24"/>
          <w:lang w:val="en-GB"/>
        </w:rPr>
        <w:t xml:space="preserve"> </w:t>
      </w:r>
      <w:commentRangeEnd w:id="14"/>
      <w:r w:rsidR="00486FC5">
        <w:rPr>
          <w:rStyle w:val="Komentaronuoroda"/>
        </w:rPr>
        <w:commentReference w:id="14"/>
      </w:r>
      <w:r w:rsidR="005D3C53">
        <w:rPr>
          <w:rFonts w:ascii="Times New Roman" w:hAnsi="Times New Roman" w:cs="Times New Roman"/>
          <w:sz w:val="24"/>
          <w:szCs w:val="24"/>
          <w:lang w:val="en-GB"/>
        </w:rPr>
        <w:t>tolerance to abiotic stress, such as harsh winter condition when plants are exposed to</w:t>
      </w:r>
      <w:r w:rsidR="005D3C53" w:rsidRPr="00BA48AC">
        <w:rPr>
          <w:rFonts w:ascii="Times New Roman" w:hAnsi="Times New Roman" w:cs="Times New Roman"/>
          <w:sz w:val="24"/>
          <w:szCs w:val="24"/>
          <w:lang w:val="en-GB"/>
        </w:rPr>
        <w:t xml:space="preserve"> </w:t>
      </w:r>
      <w:r w:rsidR="005D3C53">
        <w:rPr>
          <w:rFonts w:ascii="Times New Roman" w:hAnsi="Times New Roman" w:cs="Times New Roman"/>
          <w:sz w:val="24"/>
          <w:szCs w:val="24"/>
          <w:lang w:val="en-GB"/>
        </w:rPr>
        <w:t xml:space="preserve">fluctuating temperature causing repeated freezing-thawing cycles, water logging, low levels of snow insulation etc. are the main factors limiting </w:t>
      </w:r>
      <w:r w:rsidR="00A93DF6">
        <w:rPr>
          <w:rFonts w:ascii="Times New Roman" w:hAnsi="Times New Roman" w:cs="Times New Roman"/>
          <w:sz w:val="24"/>
          <w:szCs w:val="24"/>
          <w:lang w:val="en-GB"/>
        </w:rPr>
        <w:t>Italian ryegrass</w:t>
      </w:r>
      <w:r w:rsidR="005D3C53">
        <w:rPr>
          <w:rFonts w:ascii="Times New Roman" w:hAnsi="Times New Roman" w:cs="Times New Roman"/>
          <w:sz w:val="24"/>
          <w:szCs w:val="24"/>
          <w:lang w:val="en-GB"/>
        </w:rPr>
        <w:t xml:space="preserve"> distribution and </w:t>
      </w:r>
      <w:r w:rsidR="00A93DF6">
        <w:rPr>
          <w:rFonts w:ascii="Times New Roman" w:hAnsi="Times New Roman" w:cs="Times New Roman"/>
          <w:sz w:val="24"/>
          <w:szCs w:val="24"/>
          <w:lang w:val="en-GB"/>
        </w:rPr>
        <w:t>decreasing its agricultural and commercial</w:t>
      </w:r>
      <w:r w:rsidR="005D3C53">
        <w:rPr>
          <w:rFonts w:ascii="Times New Roman" w:hAnsi="Times New Roman" w:cs="Times New Roman"/>
          <w:sz w:val="24"/>
          <w:szCs w:val="24"/>
          <w:lang w:val="en-GB"/>
        </w:rPr>
        <w:t xml:space="preserve"> importance. </w:t>
      </w:r>
    </w:p>
    <w:p w14:paraId="7EB0AFAA" w14:textId="6E45C9A9" w:rsidR="00F220DA" w:rsidRDefault="00F220DA" w:rsidP="005D3C53">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projected and already ongoing climate change </w:t>
      </w:r>
      <w:r w:rsidR="004C0EEE">
        <w:rPr>
          <w:rFonts w:ascii="Times New Roman" w:hAnsi="Times New Roman" w:cs="Times New Roman"/>
          <w:sz w:val="24"/>
          <w:szCs w:val="24"/>
          <w:lang w:val="en-GB"/>
        </w:rPr>
        <w:t>challenges the employed</w:t>
      </w:r>
      <w:r>
        <w:rPr>
          <w:rFonts w:ascii="Times New Roman" w:hAnsi="Times New Roman" w:cs="Times New Roman"/>
          <w:sz w:val="24"/>
          <w:szCs w:val="24"/>
          <w:lang w:val="en-GB"/>
        </w:rPr>
        <w:t xml:space="preserve"> agricultural practises </w:t>
      </w:r>
      <w:r w:rsidR="004C0EEE">
        <w:rPr>
          <w:rFonts w:ascii="Times New Roman" w:hAnsi="Times New Roman" w:cs="Times New Roman"/>
          <w:sz w:val="24"/>
          <w:szCs w:val="24"/>
          <w:lang w:val="en-GB"/>
        </w:rPr>
        <w:t>for food production</w:t>
      </w:r>
      <w:r w:rsidR="00F30929">
        <w:rPr>
          <w:rFonts w:ascii="Times New Roman" w:hAnsi="Times New Roman" w:cs="Times New Roman"/>
          <w:sz w:val="24"/>
          <w:szCs w:val="24"/>
          <w:lang w:val="en-GB"/>
        </w:rPr>
        <w:t xml:space="preserve"> </w:t>
      </w:r>
      <w:sdt>
        <w:sdtPr>
          <w:rPr>
            <w:rFonts w:ascii="Times New Roman" w:hAnsi="Times New Roman" w:cs="Times New Roman"/>
            <w:color w:val="000000"/>
            <w:sz w:val="24"/>
            <w:szCs w:val="24"/>
            <w:lang w:val="en-GB"/>
          </w:rPr>
          <w:tag w:val="MENDELEY_CITATION_v3_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"/>
          <w:id w:val="-1585532043"/>
          <w:placeholder>
            <w:docPart w:val="DefaultPlaceholder_-1854013440"/>
          </w:placeholder>
        </w:sdtPr>
        <w:sdtContent>
          <w:ins w:id="28" w:author="Kristina Jaškūnė" w:date="2023-10-03T20:30:00Z">
            <w:r w:rsidR="006F198C" w:rsidRPr="006F198C">
              <w:rPr>
                <w:rFonts w:ascii="Times New Roman" w:hAnsi="Times New Roman" w:cs="Times New Roman"/>
                <w:color w:val="000000"/>
                <w:sz w:val="24"/>
                <w:szCs w:val="24"/>
                <w:lang w:val="en-GB"/>
              </w:rPr>
              <w:t>[4]</w:t>
            </w:r>
          </w:ins>
          <w:del w:id="29" w:author="Kristina Jaškūnė" w:date="2023-10-03T18:58:00Z">
            <w:r w:rsidR="00A93DF6" w:rsidRPr="006F198C" w:rsidDel="00982091">
              <w:rPr>
                <w:rFonts w:ascii="Times New Roman" w:hAnsi="Times New Roman" w:cs="Times New Roman"/>
                <w:color w:val="000000"/>
                <w:sz w:val="24"/>
                <w:szCs w:val="24"/>
                <w:lang w:val="en-GB"/>
              </w:rPr>
              <w:delText>(Meier et al., 2022)</w:delText>
            </w:r>
          </w:del>
        </w:sdtContent>
      </w:sdt>
      <w:r w:rsidR="004C0EEE">
        <w:rPr>
          <w:rFonts w:ascii="Times New Roman" w:hAnsi="Times New Roman" w:cs="Times New Roman"/>
          <w:sz w:val="24"/>
          <w:szCs w:val="24"/>
          <w:lang w:val="en-GB"/>
        </w:rPr>
        <w:t xml:space="preserve">. </w:t>
      </w:r>
      <w:r w:rsidR="00F30929">
        <w:rPr>
          <w:rFonts w:ascii="Times New Roman" w:hAnsi="Times New Roman" w:cs="Times New Roman"/>
          <w:sz w:val="24"/>
          <w:szCs w:val="24"/>
          <w:lang w:val="en-GB"/>
        </w:rPr>
        <w:t xml:space="preserve">In the temperate region, where Lithuania is located, the main limiting factors for high crop productivity is rather short and moderately cool vegetative season accompanied by abiotic and biotic stresses </w:t>
      </w:r>
      <w:r w:rsidR="00E458F4">
        <w:rPr>
          <w:rFonts w:ascii="Times New Roman" w:hAnsi="Times New Roman" w:cs="Times New Roman"/>
          <w:sz w:val="24"/>
          <w:szCs w:val="24"/>
          <w:lang w:val="en-GB"/>
        </w:rPr>
        <w:t xml:space="preserve">brought by </w:t>
      </w:r>
      <w:r w:rsidR="00F30929">
        <w:rPr>
          <w:rFonts w:ascii="Times New Roman" w:hAnsi="Times New Roman" w:cs="Times New Roman"/>
          <w:sz w:val="24"/>
          <w:szCs w:val="24"/>
          <w:lang w:val="en-GB"/>
        </w:rPr>
        <w:t xml:space="preserve">winter season </w:t>
      </w:r>
      <w:sdt>
        <w:sdtPr>
          <w:rPr>
            <w:rFonts w:ascii="Times New Roman" w:hAnsi="Times New Roman" w:cs="Times New Roman"/>
            <w:color w:val="000000"/>
            <w:sz w:val="24"/>
            <w:szCs w:val="24"/>
            <w:lang w:val="en-GB"/>
          </w:rPr>
          <w:tag w:val="MENDELEY_CITATION_v3_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"/>
          <w:id w:val="1423687236"/>
          <w:placeholder>
            <w:docPart w:val="DefaultPlaceholder_-1854013440"/>
          </w:placeholder>
        </w:sdtPr>
        <w:sdtContent>
          <w:ins w:id="30" w:author="Kristina Jaškūnė" w:date="2023-10-03T20:30:00Z">
            <w:r w:rsidR="006F198C" w:rsidRPr="006F198C">
              <w:rPr>
                <w:rFonts w:ascii="Times New Roman" w:hAnsi="Times New Roman" w:cs="Times New Roman"/>
                <w:color w:val="000000"/>
                <w:sz w:val="24"/>
                <w:szCs w:val="24"/>
                <w:lang w:val="en-GB"/>
              </w:rPr>
              <w:t>[5,6]</w:t>
            </w:r>
          </w:ins>
          <w:del w:id="31" w:author="Kristina Jaškūnė" w:date="2023-10-03T18:58:00Z">
            <w:r w:rsidR="00A93DF6" w:rsidRPr="006F198C" w:rsidDel="00982091">
              <w:rPr>
                <w:rFonts w:ascii="Times New Roman" w:hAnsi="Times New Roman" w:cs="Times New Roman"/>
                <w:color w:val="000000"/>
                <w:sz w:val="24"/>
                <w:szCs w:val="24"/>
                <w:lang w:val="en-GB"/>
              </w:rPr>
              <w:delText>(Ergon et al., 2018)</w:delText>
            </w:r>
          </w:del>
        </w:sdtContent>
      </w:sdt>
      <w:r w:rsidR="00F30929">
        <w:rPr>
          <w:rFonts w:ascii="Times New Roman" w:hAnsi="Times New Roman" w:cs="Times New Roman"/>
          <w:sz w:val="24"/>
          <w:szCs w:val="24"/>
          <w:lang w:val="en-GB"/>
        </w:rPr>
        <w:t xml:space="preserve">. </w:t>
      </w:r>
      <w:r w:rsidR="00E458F4">
        <w:rPr>
          <w:rFonts w:ascii="Times New Roman" w:hAnsi="Times New Roman" w:cs="Times New Roman"/>
          <w:sz w:val="24"/>
          <w:szCs w:val="24"/>
          <w:lang w:val="en-GB"/>
        </w:rPr>
        <w:t xml:space="preserve">Thus, when </w:t>
      </w:r>
      <w:r w:rsidR="00F30929">
        <w:rPr>
          <w:rFonts w:ascii="Times New Roman" w:hAnsi="Times New Roman" w:cs="Times New Roman"/>
          <w:sz w:val="24"/>
          <w:szCs w:val="24"/>
          <w:lang w:val="en-GB"/>
        </w:rPr>
        <w:t>g</w:t>
      </w:r>
      <w:r w:rsidR="001F3438">
        <w:rPr>
          <w:rFonts w:ascii="Times New Roman" w:hAnsi="Times New Roman" w:cs="Times New Roman"/>
          <w:sz w:val="24"/>
          <w:szCs w:val="24"/>
          <w:lang w:val="en-GB"/>
        </w:rPr>
        <w:t xml:space="preserve">lobal warming </w:t>
      </w:r>
      <w:r w:rsidR="00E458F4">
        <w:rPr>
          <w:rFonts w:ascii="Times New Roman" w:hAnsi="Times New Roman" w:cs="Times New Roman"/>
          <w:sz w:val="24"/>
          <w:szCs w:val="24"/>
          <w:lang w:val="en-GB"/>
        </w:rPr>
        <w:t>results in increased</w:t>
      </w:r>
      <w:r w:rsidR="001F3438">
        <w:rPr>
          <w:rFonts w:ascii="Times New Roman" w:hAnsi="Times New Roman" w:cs="Times New Roman"/>
          <w:sz w:val="24"/>
          <w:szCs w:val="24"/>
          <w:lang w:val="en-GB"/>
        </w:rPr>
        <w:t xml:space="preserve"> annual average temperatures, shift</w:t>
      </w:r>
      <w:r w:rsidR="00E458F4">
        <w:rPr>
          <w:rFonts w:ascii="Times New Roman" w:hAnsi="Times New Roman" w:cs="Times New Roman"/>
          <w:sz w:val="24"/>
          <w:szCs w:val="24"/>
          <w:lang w:val="en-GB"/>
        </w:rPr>
        <w:t>ed</w:t>
      </w:r>
      <w:r w:rsidR="001F3438">
        <w:rPr>
          <w:rFonts w:ascii="Times New Roman" w:hAnsi="Times New Roman" w:cs="Times New Roman"/>
          <w:sz w:val="24"/>
          <w:szCs w:val="24"/>
          <w:lang w:val="en-GB"/>
        </w:rPr>
        <w:t xml:space="preserve"> growing seasons </w:t>
      </w:r>
      <w:r w:rsidR="00F91DE0">
        <w:rPr>
          <w:rFonts w:ascii="Times New Roman" w:hAnsi="Times New Roman" w:cs="Times New Roman"/>
          <w:sz w:val="24"/>
          <w:szCs w:val="24"/>
          <w:lang w:val="en-GB"/>
        </w:rPr>
        <w:t xml:space="preserve">leading to </w:t>
      </w:r>
      <w:r w:rsidR="001F3438">
        <w:rPr>
          <w:rFonts w:ascii="Times New Roman" w:hAnsi="Times New Roman" w:cs="Times New Roman"/>
          <w:sz w:val="24"/>
          <w:szCs w:val="24"/>
          <w:lang w:val="en-GB"/>
        </w:rPr>
        <w:t xml:space="preserve">milder winters </w:t>
      </w:r>
      <w:r w:rsidR="00E458F4">
        <w:rPr>
          <w:rFonts w:ascii="Times New Roman" w:hAnsi="Times New Roman" w:cs="Times New Roman"/>
          <w:sz w:val="24"/>
          <w:szCs w:val="24"/>
          <w:lang w:val="en-GB"/>
        </w:rPr>
        <w:t xml:space="preserve">this could be beneficial in the form of increased potential of biomass production. But at the same time, </w:t>
      </w:r>
      <w:r w:rsidR="00F91DE0">
        <w:rPr>
          <w:rFonts w:ascii="Times New Roman" w:hAnsi="Times New Roman" w:cs="Times New Roman"/>
          <w:sz w:val="24"/>
          <w:szCs w:val="24"/>
          <w:lang w:val="en-GB"/>
        </w:rPr>
        <w:t>with new possibilities and new types of stress</w:t>
      </w:r>
      <w:ins w:id="32" w:author="Kristina Jaškūnė" w:date="2023-10-03T19:02:00Z">
        <w:r w:rsidR="00E57770">
          <w:rPr>
            <w:rFonts w:ascii="Times New Roman" w:hAnsi="Times New Roman" w:cs="Times New Roman"/>
            <w:sz w:val="24"/>
            <w:szCs w:val="24"/>
            <w:lang w:val="en-GB"/>
          </w:rPr>
          <w:t>es</w:t>
        </w:r>
      </w:ins>
      <w:r w:rsidR="00F91DE0">
        <w:rPr>
          <w:rFonts w:ascii="Times New Roman" w:hAnsi="Times New Roman" w:cs="Times New Roman"/>
          <w:sz w:val="24"/>
          <w:szCs w:val="24"/>
          <w:lang w:val="en-GB"/>
        </w:rPr>
        <w:t xml:space="preserve">, such as summer drought events, will occur as a consequence of uneven </w:t>
      </w:r>
      <w:r w:rsidR="001F3438">
        <w:rPr>
          <w:rFonts w:ascii="Times New Roman" w:hAnsi="Times New Roman" w:cs="Times New Roman"/>
          <w:sz w:val="24"/>
          <w:szCs w:val="24"/>
          <w:lang w:val="en-GB"/>
        </w:rPr>
        <w:t xml:space="preserve">distribution of precipitation both during vegetative and cool seasons. </w:t>
      </w:r>
      <w:ins w:id="33" w:author="Kristina Jaškūnė" w:date="2023-10-03T19:39:00Z">
        <w:r w:rsidR="00EF20CD">
          <w:rPr>
            <w:rFonts w:ascii="Times New Roman" w:hAnsi="Times New Roman" w:cs="Times New Roman"/>
            <w:sz w:val="24"/>
            <w:szCs w:val="24"/>
            <w:lang w:val="en-GB"/>
          </w:rPr>
          <w:t xml:space="preserve">Though </w:t>
        </w:r>
      </w:ins>
      <w:ins w:id="34" w:author="Kristina Jaškūnė" w:date="2023-10-03T19:43:00Z">
        <w:r w:rsidR="00965760">
          <w:rPr>
            <w:rFonts w:ascii="Times New Roman" w:hAnsi="Times New Roman" w:cs="Times New Roman"/>
            <w:sz w:val="24"/>
            <w:szCs w:val="24"/>
            <w:lang w:val="en-GB"/>
          </w:rPr>
          <w:t xml:space="preserve">at the temperate region </w:t>
        </w:r>
      </w:ins>
      <w:ins w:id="35" w:author="Kristina Jaškūnė" w:date="2023-10-03T19:39:00Z">
        <w:r w:rsidR="00EF20CD">
          <w:rPr>
            <w:rFonts w:ascii="Times New Roman" w:hAnsi="Times New Roman" w:cs="Times New Roman"/>
            <w:sz w:val="24"/>
            <w:szCs w:val="24"/>
            <w:lang w:val="en-GB"/>
          </w:rPr>
          <w:t>summer drought</w:t>
        </w:r>
      </w:ins>
      <w:ins w:id="36" w:author="Kristina Jaškūnė" w:date="2023-10-03T19:43:00Z">
        <w:r w:rsidR="00965760">
          <w:rPr>
            <w:rFonts w:ascii="Times New Roman" w:hAnsi="Times New Roman" w:cs="Times New Roman"/>
            <w:sz w:val="24"/>
            <w:szCs w:val="24"/>
            <w:lang w:val="en-GB"/>
          </w:rPr>
          <w:t xml:space="preserve"> events</w:t>
        </w:r>
      </w:ins>
      <w:ins w:id="37" w:author="Kristina Jaškūnė" w:date="2023-10-03T19:39:00Z">
        <w:r w:rsidR="00EF20CD">
          <w:rPr>
            <w:rFonts w:ascii="Times New Roman" w:hAnsi="Times New Roman" w:cs="Times New Roman"/>
            <w:sz w:val="24"/>
            <w:szCs w:val="24"/>
            <w:lang w:val="en-GB"/>
          </w:rPr>
          <w:t xml:space="preserve"> are mild</w:t>
        </w:r>
        <w:r w:rsidR="006A2092">
          <w:rPr>
            <w:rFonts w:ascii="Times New Roman" w:hAnsi="Times New Roman" w:cs="Times New Roman"/>
            <w:sz w:val="24"/>
            <w:szCs w:val="24"/>
            <w:lang w:val="en-GB"/>
          </w:rPr>
          <w:t xml:space="preserve"> and do not compromise crop surviva</w:t>
        </w:r>
      </w:ins>
      <w:ins w:id="38" w:author="Kristina Jaškūnė" w:date="2023-10-03T19:40:00Z">
        <w:r w:rsidR="006A2092">
          <w:rPr>
            <w:rFonts w:ascii="Times New Roman" w:hAnsi="Times New Roman" w:cs="Times New Roman"/>
            <w:sz w:val="24"/>
            <w:szCs w:val="24"/>
            <w:lang w:val="en-GB"/>
          </w:rPr>
          <w:t xml:space="preserve">l, it significantly lowers </w:t>
        </w:r>
        <w:r w:rsidR="0001056D">
          <w:rPr>
            <w:rFonts w:ascii="Times New Roman" w:hAnsi="Times New Roman" w:cs="Times New Roman"/>
            <w:sz w:val="24"/>
            <w:szCs w:val="24"/>
            <w:lang w:val="en-GB"/>
          </w:rPr>
          <w:t xml:space="preserve">the </w:t>
        </w:r>
      </w:ins>
      <w:ins w:id="39" w:author="Kristina Jaškūnė" w:date="2023-10-03T19:42:00Z">
        <w:r w:rsidR="004C6D4F">
          <w:rPr>
            <w:rFonts w:ascii="Times New Roman" w:hAnsi="Times New Roman" w:cs="Times New Roman"/>
            <w:sz w:val="24"/>
            <w:szCs w:val="24"/>
            <w:lang w:val="en-GB"/>
          </w:rPr>
          <w:t xml:space="preserve">productivity </w:t>
        </w:r>
      </w:ins>
      <w:customXmlInsRangeStart w:id="40" w:author="Kristina Jaškūnė" w:date="2023-10-03T19:43:00Z"/>
      <w:sdt>
        <w:sdtPr>
          <w:rPr>
            <w:rFonts w:ascii="Times New Roman" w:hAnsi="Times New Roman" w:cs="Times New Roman"/>
            <w:color w:val="000000"/>
            <w:sz w:val="24"/>
            <w:szCs w:val="24"/>
            <w:lang w:val="en-GB"/>
            <w:rPrChange w:id="41" w:author="Kristina Jaškūnė" w:date="2023-10-03T20:30:00Z">
              <w:rPr>
                <w:rFonts w:ascii="Times New Roman" w:hAnsi="Times New Roman" w:cs="Times New Roman"/>
                <w:sz w:val="24"/>
                <w:szCs w:val="24"/>
                <w:lang w:val="en-GB"/>
              </w:rPr>
            </w:rPrChange>
          </w:rPr>
          <w:tag w:val="MENDELEY_CITATION_v3_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"/>
          <w:id w:val="902263940"/>
          <w:placeholder>
            <w:docPart w:val="DefaultPlaceholder_-1854013440"/>
          </w:placeholder>
        </w:sdtPr>
        <w:sdtContent>
          <w:customXmlInsRangeEnd w:id="40"/>
          <w:ins w:id="42" w:author="Kristina Jaškūnė" w:date="2023-10-03T20:30:00Z">
            <w:r w:rsidR="006F198C" w:rsidRPr="006F198C">
              <w:rPr>
                <w:rFonts w:ascii="Times New Roman" w:hAnsi="Times New Roman" w:cs="Times New Roman"/>
                <w:color w:val="000000"/>
                <w:sz w:val="24"/>
                <w:szCs w:val="24"/>
                <w:lang w:val="en-GB"/>
              </w:rPr>
              <w:t>[7]</w:t>
            </w:r>
          </w:ins>
          <w:customXmlInsRangeStart w:id="43" w:author="Kristina Jaškūnė" w:date="2023-10-03T19:43:00Z"/>
        </w:sdtContent>
      </w:sdt>
      <w:customXmlInsRangeEnd w:id="43"/>
      <w:r w:rsidR="00F91DE0">
        <w:rPr>
          <w:rFonts w:ascii="Times New Roman" w:hAnsi="Times New Roman" w:cs="Times New Roman"/>
          <w:sz w:val="24"/>
          <w:szCs w:val="24"/>
          <w:lang w:val="en-GB"/>
        </w:rPr>
        <w:t>Therefore, keeping</w:t>
      </w:r>
      <w:r w:rsidR="004C0EEE">
        <w:rPr>
          <w:rFonts w:ascii="Times New Roman" w:hAnsi="Times New Roman" w:cs="Times New Roman"/>
          <w:sz w:val="24"/>
          <w:szCs w:val="24"/>
          <w:lang w:val="en-GB"/>
        </w:rPr>
        <w:t xml:space="preserve"> profitability of the pasture systems </w:t>
      </w:r>
      <w:r w:rsidR="00F91DE0">
        <w:rPr>
          <w:rFonts w:ascii="Times New Roman" w:hAnsi="Times New Roman" w:cs="Times New Roman"/>
          <w:sz w:val="24"/>
          <w:szCs w:val="24"/>
          <w:lang w:val="en-GB"/>
        </w:rPr>
        <w:t xml:space="preserve">we need to modify or make substantial changes </w:t>
      </w:r>
      <w:r w:rsidR="00D014F9">
        <w:rPr>
          <w:rFonts w:ascii="Times New Roman" w:hAnsi="Times New Roman" w:cs="Times New Roman"/>
          <w:sz w:val="24"/>
          <w:szCs w:val="24"/>
          <w:lang w:val="en-GB"/>
        </w:rPr>
        <w:t xml:space="preserve">to current farming systems or to develop the new ones </w:t>
      </w:r>
      <w:customXmlInsRangeStart w:id="44" w:author="Kristina Jaškūnė" w:date="2023-10-03T19:01:00Z"/>
      <w:sdt>
        <w:sdtPr>
          <w:rPr>
            <w:rFonts w:ascii="Times New Roman" w:hAnsi="Times New Roman" w:cs="Times New Roman"/>
            <w:color w:val="000000"/>
            <w:sz w:val="24"/>
            <w:szCs w:val="24"/>
            <w:lang w:val="en-GB"/>
            <w:rPrChange w:id="45" w:author="Kristina Jaškūnė" w:date="2023-10-03T20:30:00Z">
              <w:rPr>
                <w:rFonts w:ascii="Times New Roman" w:hAnsi="Times New Roman" w:cs="Times New Roman"/>
                <w:sz w:val="24"/>
                <w:szCs w:val="24"/>
                <w:lang w:val="en-GB"/>
              </w:rPr>
            </w:rPrChange>
          </w:rPr>
          <w:tag w:val="MENDELEY_CITATION_v3_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"/>
          <w:id w:val="-1280575384"/>
          <w:placeholder>
            <w:docPart w:val="DefaultPlaceholder_-1854013440"/>
          </w:placeholder>
        </w:sdtPr>
        <w:sdtContent>
          <w:customXmlInsRangeEnd w:id="44"/>
          <w:ins w:id="46" w:author="Kristina Jaškūnė" w:date="2023-10-03T20:30:00Z">
            <w:r w:rsidR="006F198C" w:rsidRPr="006F198C">
              <w:rPr>
                <w:rFonts w:ascii="Times New Roman" w:hAnsi="Times New Roman" w:cs="Times New Roman"/>
                <w:color w:val="000000"/>
                <w:sz w:val="24"/>
                <w:szCs w:val="24"/>
                <w:lang w:val="en-GB"/>
              </w:rPr>
              <w:t>[8,9]</w:t>
            </w:r>
          </w:ins>
          <w:customXmlInsRangeStart w:id="47" w:author="Kristina Jaškūnė" w:date="2023-10-03T19:01:00Z"/>
        </w:sdtContent>
      </w:sdt>
      <w:customXmlInsRangeEnd w:id="47"/>
      <w:del w:id="48" w:author="Kristina Jaškūnė" w:date="2023-10-03T19:01:00Z">
        <w:r w:rsidR="0009185D" w:rsidDel="00CF798E">
          <w:rPr>
            <w:rFonts w:ascii="Times New Roman" w:hAnsi="Times New Roman" w:cs="Times New Roman"/>
            <w:sz w:val="24"/>
            <w:szCs w:val="24"/>
            <w:lang w:val="en-GB"/>
          </w:rPr>
          <w:delText>(Lee 2013; Kalaugher 2017)</w:delText>
        </w:r>
      </w:del>
      <w:r w:rsidR="0009185D">
        <w:rPr>
          <w:rFonts w:ascii="Times New Roman" w:hAnsi="Times New Roman" w:cs="Times New Roman"/>
          <w:sz w:val="24"/>
          <w:szCs w:val="24"/>
          <w:lang w:val="en-GB"/>
        </w:rPr>
        <w:t xml:space="preserve">. </w:t>
      </w:r>
      <w:r w:rsidR="00FB6727">
        <w:rPr>
          <w:rFonts w:ascii="Times New Roman" w:hAnsi="Times New Roman" w:cs="Times New Roman"/>
          <w:sz w:val="24"/>
          <w:szCs w:val="24"/>
          <w:lang w:val="en-GB"/>
        </w:rPr>
        <w:t>And here the main role can be played by breeding</w:t>
      </w:r>
      <w:r w:rsidR="005F0778">
        <w:rPr>
          <w:rFonts w:ascii="Times New Roman" w:hAnsi="Times New Roman" w:cs="Times New Roman"/>
          <w:sz w:val="24"/>
          <w:szCs w:val="24"/>
          <w:lang w:val="en-GB"/>
        </w:rPr>
        <w:t xml:space="preserve"> aiming at development of </w:t>
      </w:r>
      <w:ins w:id="49" w:author="Kristina Jaškūnė" w:date="2023-10-03T19:44:00Z">
        <w:r w:rsidR="0034243C">
          <w:rPr>
            <w:rFonts w:ascii="Times New Roman" w:hAnsi="Times New Roman" w:cs="Times New Roman"/>
            <w:sz w:val="24"/>
            <w:szCs w:val="24"/>
            <w:lang w:val="en-GB"/>
          </w:rPr>
          <w:t>c</w:t>
        </w:r>
        <w:r w:rsidR="00C43BF8">
          <w:rPr>
            <w:rFonts w:ascii="Times New Roman" w:hAnsi="Times New Roman" w:cs="Times New Roman"/>
            <w:sz w:val="24"/>
            <w:szCs w:val="24"/>
            <w:lang w:val="en-GB"/>
          </w:rPr>
          <w:t xml:space="preserve">rop </w:t>
        </w:r>
      </w:ins>
      <w:r w:rsidR="005F0778">
        <w:rPr>
          <w:rFonts w:ascii="Times New Roman" w:hAnsi="Times New Roman" w:cs="Times New Roman"/>
          <w:sz w:val="24"/>
          <w:szCs w:val="24"/>
          <w:lang w:val="en-GB"/>
        </w:rPr>
        <w:t xml:space="preserve">varieties for improved winter survival, </w:t>
      </w:r>
      <w:del w:id="50" w:author="Kristina Jaškūnė" w:date="2023-10-03T19:45:00Z">
        <w:r w:rsidR="005F0778" w:rsidDel="00C43BF8">
          <w:rPr>
            <w:rFonts w:ascii="Times New Roman" w:hAnsi="Times New Roman" w:cs="Times New Roman"/>
            <w:sz w:val="24"/>
            <w:szCs w:val="24"/>
            <w:lang w:val="en-GB"/>
          </w:rPr>
          <w:delText>re</w:delText>
        </w:r>
      </w:del>
      <w:r w:rsidR="005F0778">
        <w:rPr>
          <w:rFonts w:ascii="Times New Roman" w:hAnsi="Times New Roman" w:cs="Times New Roman"/>
          <w:sz w:val="24"/>
          <w:szCs w:val="24"/>
          <w:lang w:val="en-GB"/>
        </w:rPr>
        <w:t>growth capacity and maximized resource use efficiency</w:t>
      </w:r>
      <w:ins w:id="51" w:author="Kristina Jaškūnė" w:date="2023-10-03T19:45:00Z">
        <w:r w:rsidR="007B099A">
          <w:rPr>
            <w:rFonts w:ascii="Times New Roman" w:hAnsi="Times New Roman" w:cs="Times New Roman"/>
            <w:sz w:val="24"/>
            <w:szCs w:val="24"/>
            <w:lang w:val="en-GB"/>
          </w:rPr>
          <w:t xml:space="preserve"> </w:t>
        </w:r>
      </w:ins>
      <w:customXmlInsRangeStart w:id="52" w:author="Kristina Jaškūnė" w:date="2023-10-03T19:46:00Z"/>
      <w:sdt>
        <w:sdtPr>
          <w:rPr>
            <w:rFonts w:ascii="Times New Roman" w:hAnsi="Times New Roman" w:cs="Times New Roman"/>
            <w:color w:val="000000"/>
            <w:sz w:val="24"/>
            <w:szCs w:val="24"/>
            <w:lang w:val="en-GB"/>
            <w:rPrChange w:id="53" w:author="Kristina Jaškūnė" w:date="2023-10-03T20:30:00Z">
              <w:rPr>
                <w:rFonts w:ascii="Times New Roman" w:hAnsi="Times New Roman" w:cs="Times New Roman"/>
                <w:sz w:val="24"/>
                <w:szCs w:val="24"/>
                <w:lang w:val="en-GB"/>
              </w:rPr>
            </w:rPrChange>
          </w:rPr>
          <w:tag w:val="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"/>
          <w:id w:val="-1438361509"/>
          <w:placeholder>
            <w:docPart w:val="DefaultPlaceholder_-1854013440"/>
          </w:placeholder>
        </w:sdtPr>
        <w:sdtContent>
          <w:customXmlInsRangeEnd w:id="52"/>
          <w:ins w:id="54" w:author="Kristina Jaškūnė" w:date="2023-10-03T20:30:00Z">
            <w:r w:rsidR="006F198C" w:rsidRPr="006F198C">
              <w:rPr>
                <w:rFonts w:ascii="Times New Roman" w:hAnsi="Times New Roman" w:cs="Times New Roman"/>
                <w:color w:val="000000"/>
                <w:sz w:val="24"/>
                <w:szCs w:val="24"/>
                <w:lang w:val="en-GB"/>
              </w:rPr>
              <w:t>[10–12]</w:t>
            </w:r>
          </w:ins>
          <w:customXmlInsRangeStart w:id="55" w:author="Kristina Jaškūnė" w:date="2023-10-03T19:46:00Z"/>
        </w:sdtContent>
      </w:sdt>
      <w:customXmlInsRangeEnd w:id="55"/>
      <w:r w:rsidR="005F0778">
        <w:rPr>
          <w:rFonts w:ascii="Times New Roman" w:hAnsi="Times New Roman" w:cs="Times New Roman"/>
          <w:sz w:val="24"/>
          <w:szCs w:val="24"/>
          <w:lang w:val="en-GB"/>
        </w:rPr>
        <w:t xml:space="preserve">. Studying G x E interaction is the other way of identifying the optimal cultivar or species which exhibits the best adaptation, persistence and productivity at a given environment and geographical location </w:t>
      </w:r>
      <w:sdt>
        <w:sdtPr>
          <w:rPr>
            <w:rFonts w:ascii="Times New Roman" w:hAnsi="Times New Roman" w:cs="Times New Roman"/>
            <w:color w:val="000000"/>
            <w:sz w:val="24"/>
            <w:szCs w:val="24"/>
            <w:lang w:val="en-GB"/>
          </w:rPr>
          <w:tag w:val="MENDELEY_CITATION_v3_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"/>
          <w:id w:val="665049847"/>
          <w:placeholder>
            <w:docPart w:val="DefaultPlaceholder_-1854013440"/>
          </w:placeholder>
        </w:sdtPr>
        <w:sdtContent>
          <w:ins w:id="56" w:author="Kristina Jaškūnė" w:date="2023-10-03T20:30:00Z">
            <w:r w:rsidR="006F198C" w:rsidRPr="006F198C">
              <w:rPr>
                <w:rFonts w:ascii="Times New Roman" w:hAnsi="Times New Roman" w:cs="Times New Roman"/>
                <w:color w:val="000000"/>
                <w:sz w:val="24"/>
                <w:szCs w:val="24"/>
                <w:lang w:val="en-GB"/>
              </w:rPr>
              <w:t>[13–15]</w:t>
            </w:r>
          </w:ins>
          <w:del w:id="57" w:author="Kristina Jaškūnė" w:date="2023-10-03T18:58:00Z">
            <w:r w:rsidR="005F0778" w:rsidRPr="006F198C" w:rsidDel="00982091">
              <w:rPr>
                <w:rFonts w:ascii="Times New Roman" w:hAnsi="Times New Roman" w:cs="Times New Roman"/>
                <w:color w:val="000000"/>
                <w:sz w:val="24"/>
                <w:szCs w:val="24"/>
                <w:lang w:val="en-GB"/>
              </w:rPr>
              <w:delText>(Dalmannsdóttir et al., 2015; Østrem et al., 2018).</w:delText>
            </w:r>
          </w:del>
        </w:sdtContent>
      </w:sdt>
    </w:p>
    <w:p w14:paraId="0B446318" w14:textId="7C88239F" w:rsidR="004C283C" w:rsidRDefault="002318BF" w:rsidP="005D3C53">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Italian ryegrass breeding in Lithuania started in 1990 and more than a decade later, when the breeding programme was intensified, major achievements were attained. As a result, a </w:t>
      </w:r>
      <w:r w:rsidR="00CC3CC0">
        <w:rPr>
          <w:rFonts w:ascii="Times New Roman" w:hAnsi="Times New Roman" w:cs="Times New Roman"/>
          <w:sz w:val="24"/>
          <w:szCs w:val="24"/>
          <w:lang w:val="en-GB"/>
        </w:rPr>
        <w:t xml:space="preserve">tetraploid </w:t>
      </w:r>
      <w:r>
        <w:rPr>
          <w:rFonts w:ascii="Times New Roman" w:hAnsi="Times New Roman" w:cs="Times New Roman"/>
          <w:sz w:val="24"/>
          <w:szCs w:val="24"/>
          <w:lang w:val="en-GB"/>
        </w:rPr>
        <w:lastRenderedPageBreak/>
        <w:t xml:space="preserve">cultivar </w:t>
      </w:r>
      <w:r w:rsidR="00CC3CC0">
        <w:rPr>
          <w:rFonts w:ascii="Times New Roman" w:hAnsi="Times New Roman" w:cs="Times New Roman"/>
          <w:sz w:val="24"/>
          <w:szCs w:val="24"/>
          <w:lang w:val="en-GB"/>
        </w:rPr>
        <w:t>‘</w:t>
      </w:r>
      <w:r w:rsidR="00CC3CC0" w:rsidRPr="00FE4517">
        <w:rPr>
          <w:rFonts w:ascii="Times New Roman" w:hAnsi="Times New Roman" w:cs="Times New Roman"/>
          <w:sz w:val="24"/>
          <w:szCs w:val="24"/>
          <w:lang w:val="en-GB"/>
        </w:rPr>
        <w:t xml:space="preserve">Ugnė‘ has been developed and listed in National Variety List and EU Common </w:t>
      </w:r>
      <w:r w:rsidR="00FE4517" w:rsidRPr="00FE4517">
        <w:rPr>
          <w:rFonts w:ascii="Times New Roman" w:hAnsi="Times New Roman" w:cs="Times New Roman"/>
          <w:sz w:val="24"/>
          <w:szCs w:val="24"/>
          <w:lang w:val="en-GB"/>
        </w:rPr>
        <w:t>Catalogue</w:t>
      </w:r>
      <w:r w:rsidR="00CC3CC0" w:rsidRPr="00FE4517">
        <w:rPr>
          <w:rFonts w:ascii="Times New Roman" w:hAnsi="Times New Roman" w:cs="Times New Roman"/>
          <w:sz w:val="24"/>
          <w:szCs w:val="24"/>
          <w:lang w:val="en-GB"/>
        </w:rPr>
        <w:t xml:space="preserve"> of Varieties of Agricultural species. It is characterized by high dry matter yield, good winter survival as well as </w:t>
      </w:r>
      <w:r w:rsidR="00FE4517">
        <w:rPr>
          <w:rFonts w:ascii="Times New Roman" w:hAnsi="Times New Roman" w:cs="Times New Roman"/>
          <w:sz w:val="24"/>
          <w:szCs w:val="24"/>
          <w:lang w:val="en-GB"/>
        </w:rPr>
        <w:t xml:space="preserve">high </w:t>
      </w:r>
      <w:r w:rsidR="00FE4517" w:rsidRPr="00FE4517">
        <w:rPr>
          <w:rFonts w:ascii="Times New Roman" w:hAnsi="Times New Roman" w:cs="Times New Roman"/>
          <w:sz w:val="24"/>
          <w:szCs w:val="24"/>
          <w:lang w:val="en-GB"/>
        </w:rPr>
        <w:t>regrowth</w:t>
      </w:r>
      <w:r w:rsidR="00CC3CC0" w:rsidRPr="00FE4517">
        <w:rPr>
          <w:rFonts w:ascii="Times New Roman" w:hAnsi="Times New Roman" w:cs="Times New Roman"/>
          <w:sz w:val="24"/>
          <w:szCs w:val="24"/>
          <w:lang w:val="en-GB"/>
        </w:rPr>
        <w:t xml:space="preserve"> capacity after cuts. </w:t>
      </w:r>
      <w:r w:rsidR="00F513A9">
        <w:rPr>
          <w:rFonts w:ascii="Times New Roman" w:hAnsi="Times New Roman" w:cs="Times New Roman"/>
          <w:sz w:val="24"/>
          <w:szCs w:val="24"/>
          <w:lang w:val="en-GB"/>
        </w:rPr>
        <w:t>One of the most characteristics of the variety is its y</w:t>
      </w:r>
      <w:r w:rsidR="0049215B">
        <w:rPr>
          <w:rFonts w:ascii="Times New Roman" w:hAnsi="Times New Roman" w:cs="Times New Roman"/>
          <w:sz w:val="24"/>
          <w:szCs w:val="24"/>
          <w:lang w:val="en-GB"/>
        </w:rPr>
        <w:t>ield stability</w:t>
      </w:r>
      <w:r w:rsidR="004C283C">
        <w:rPr>
          <w:rFonts w:ascii="Times New Roman" w:hAnsi="Times New Roman" w:cs="Times New Roman"/>
          <w:sz w:val="24"/>
          <w:szCs w:val="24"/>
          <w:lang w:val="en-GB"/>
        </w:rPr>
        <w:t>, the trait explaining capacity of variety to produce high yield under various environmental conditions.</w:t>
      </w:r>
      <w:r w:rsidR="00F513A9">
        <w:rPr>
          <w:rFonts w:ascii="Times New Roman" w:hAnsi="Times New Roman" w:cs="Times New Roman"/>
          <w:sz w:val="24"/>
          <w:szCs w:val="24"/>
          <w:lang w:val="en-GB"/>
        </w:rPr>
        <w:t xml:space="preserve"> However, high stability usually compromise</w:t>
      </w:r>
      <w:r w:rsidR="004C283C">
        <w:rPr>
          <w:rFonts w:ascii="Times New Roman" w:hAnsi="Times New Roman" w:cs="Times New Roman"/>
          <w:sz w:val="24"/>
          <w:szCs w:val="24"/>
          <w:lang w:val="en-GB"/>
        </w:rPr>
        <w:t>s high</w:t>
      </w:r>
      <w:r w:rsidR="00F513A9">
        <w:rPr>
          <w:rFonts w:ascii="Times New Roman" w:hAnsi="Times New Roman" w:cs="Times New Roman"/>
          <w:sz w:val="24"/>
          <w:szCs w:val="24"/>
          <w:lang w:val="en-GB"/>
        </w:rPr>
        <w:t xml:space="preserve"> productivity</w:t>
      </w:r>
      <w:r w:rsidR="004C283C">
        <w:rPr>
          <w:rFonts w:ascii="Times New Roman" w:hAnsi="Times New Roman" w:cs="Times New Roman"/>
          <w:sz w:val="24"/>
          <w:szCs w:val="24"/>
          <w:lang w:val="en-GB"/>
        </w:rPr>
        <w:t xml:space="preserve"> and thus plants bred under one condition could show high potential, but under different conditions may not exhibit expected results. Therefore, combination of </w:t>
      </w:r>
      <w:r w:rsidR="00824F26">
        <w:rPr>
          <w:rFonts w:ascii="Times New Roman" w:hAnsi="Times New Roman" w:cs="Times New Roman"/>
          <w:sz w:val="24"/>
          <w:szCs w:val="24"/>
          <w:lang w:val="en-GB"/>
        </w:rPr>
        <w:t xml:space="preserve">these traits is what breeders aim for. </w:t>
      </w:r>
    </w:p>
    <w:p w14:paraId="3ABC9A20" w14:textId="62F79C97" w:rsidR="00824F26" w:rsidRDefault="00824F26" w:rsidP="005D3C53">
      <w:pPr>
        <w:jc w:val="both"/>
        <w:rPr>
          <w:rFonts w:ascii="Times New Roman" w:hAnsi="Times New Roman" w:cs="Times New Roman"/>
          <w:sz w:val="24"/>
          <w:szCs w:val="24"/>
          <w:lang w:val="en-GB"/>
        </w:rPr>
      </w:pPr>
      <w:r w:rsidRPr="00824F26">
        <w:rPr>
          <w:rFonts w:ascii="Times New Roman" w:hAnsi="Times New Roman" w:cs="Times New Roman"/>
          <w:sz w:val="24"/>
          <w:szCs w:val="24"/>
          <w:lang w:val="en-GB"/>
        </w:rPr>
        <w:t xml:space="preserve">In this study we have chosen </w:t>
      </w:r>
      <w:r>
        <w:rPr>
          <w:rFonts w:ascii="Times New Roman" w:hAnsi="Times New Roman" w:cs="Times New Roman"/>
          <w:sz w:val="24"/>
          <w:szCs w:val="24"/>
          <w:lang w:val="en-GB"/>
        </w:rPr>
        <w:t xml:space="preserve">Italian ryegrass tetraploid cultivar ‘Ugnė’ and aimed at assessing its 1) productivity within and among the seasons, 2) </w:t>
      </w:r>
      <w:r w:rsidRPr="00824F26">
        <w:rPr>
          <w:rFonts w:ascii="Times New Roman" w:hAnsi="Times New Roman" w:cs="Times New Roman"/>
          <w:sz w:val="24"/>
          <w:szCs w:val="24"/>
          <w:lang w:val="en-GB"/>
        </w:rPr>
        <w:t>yield stability under fluctuating weather conditions</w:t>
      </w:r>
      <w:r>
        <w:rPr>
          <w:rFonts w:ascii="Times New Roman" w:hAnsi="Times New Roman" w:cs="Times New Roman"/>
          <w:sz w:val="24"/>
          <w:szCs w:val="24"/>
          <w:lang w:val="en-GB"/>
        </w:rPr>
        <w:t xml:space="preserve"> over the period of 14 years. </w:t>
      </w:r>
    </w:p>
    <w:p w14:paraId="64385A0E" w14:textId="77777777" w:rsidR="004B5E81" w:rsidRPr="00874399" w:rsidRDefault="004B5E81">
      <w:pPr>
        <w:rPr>
          <w:rFonts w:ascii="Times New Roman" w:hAnsi="Times New Roman" w:cs="Times New Roman"/>
          <w:sz w:val="24"/>
          <w:szCs w:val="24"/>
        </w:rPr>
      </w:pPr>
    </w:p>
    <w:p w14:paraId="42307A00" w14:textId="6F2B1E5A" w:rsidR="003E09BE" w:rsidRPr="00652623" w:rsidRDefault="00652623">
      <w:pPr>
        <w:rPr>
          <w:rFonts w:ascii="Times New Roman" w:hAnsi="Times New Roman" w:cs="Times New Roman"/>
          <w:b/>
          <w:bCs/>
          <w:sz w:val="24"/>
          <w:szCs w:val="24"/>
        </w:rPr>
      </w:pPr>
      <w:r w:rsidRPr="00652623">
        <w:rPr>
          <w:rFonts w:ascii="Times New Roman" w:hAnsi="Times New Roman" w:cs="Times New Roman"/>
          <w:b/>
          <w:bCs/>
          <w:sz w:val="24"/>
          <w:szCs w:val="24"/>
        </w:rPr>
        <w:t>MATERIALS AND METHODS</w:t>
      </w:r>
    </w:p>
    <w:p w14:paraId="3FEBF27C" w14:textId="6FC5031F" w:rsidR="00652623" w:rsidRPr="00652623" w:rsidRDefault="00652623">
      <w:pPr>
        <w:rPr>
          <w:rFonts w:ascii="Times New Roman" w:hAnsi="Times New Roman" w:cs="Times New Roman"/>
          <w:b/>
          <w:bCs/>
          <w:sz w:val="24"/>
          <w:szCs w:val="24"/>
        </w:rPr>
      </w:pPr>
      <w:r w:rsidRPr="00652623">
        <w:rPr>
          <w:rFonts w:ascii="Times New Roman" w:hAnsi="Times New Roman" w:cs="Times New Roman"/>
          <w:b/>
          <w:bCs/>
          <w:sz w:val="24"/>
          <w:szCs w:val="24"/>
        </w:rPr>
        <w:t>Plant material and experiment</w:t>
      </w:r>
      <w:r>
        <w:rPr>
          <w:rFonts w:ascii="Times New Roman" w:hAnsi="Times New Roman" w:cs="Times New Roman"/>
          <w:b/>
          <w:bCs/>
          <w:sz w:val="24"/>
          <w:szCs w:val="24"/>
        </w:rPr>
        <w:t>al design</w:t>
      </w:r>
    </w:p>
    <w:p w14:paraId="2CBA7B42" w14:textId="77777777" w:rsidR="002D20B5" w:rsidRDefault="00652623" w:rsidP="002D20B5">
      <w:pPr>
        <w:jc w:val="both"/>
        <w:rPr>
          <w:rFonts w:ascii="Times New Roman" w:hAnsi="Times New Roman" w:cs="Times New Roman"/>
          <w:sz w:val="24"/>
          <w:szCs w:val="24"/>
        </w:rPr>
      </w:pPr>
      <w:r>
        <w:rPr>
          <w:rFonts w:ascii="Times New Roman" w:hAnsi="Times New Roman" w:cs="Times New Roman"/>
          <w:sz w:val="24"/>
          <w:szCs w:val="24"/>
        </w:rPr>
        <w:t>Lithuanian origin tetraploid Italian ryegrass (</w:t>
      </w:r>
      <w:r w:rsidRPr="005C7D70">
        <w:rPr>
          <w:rFonts w:ascii="Times New Roman" w:hAnsi="Times New Roman" w:cs="Times New Roman"/>
          <w:i/>
          <w:iCs/>
          <w:sz w:val="24"/>
          <w:szCs w:val="24"/>
        </w:rPr>
        <w:t>Lolium multiflorum</w:t>
      </w:r>
      <w:r w:rsidRPr="005C7D70">
        <w:rPr>
          <w:rFonts w:ascii="Times New Roman" w:hAnsi="Times New Roman" w:cs="Times New Roman"/>
          <w:sz w:val="24"/>
          <w:szCs w:val="24"/>
        </w:rPr>
        <w:t xml:space="preserve"> subsp. </w:t>
      </w:r>
      <w:proofErr w:type="spellStart"/>
      <w:r w:rsidRPr="005C7D70">
        <w:rPr>
          <w:rFonts w:ascii="Times New Roman" w:hAnsi="Times New Roman" w:cs="Times New Roman"/>
          <w:i/>
          <w:iCs/>
          <w:sz w:val="24"/>
          <w:szCs w:val="24"/>
        </w:rPr>
        <w:t>italicum</w:t>
      </w:r>
      <w:proofErr w:type="spellEnd"/>
      <w:r w:rsidRPr="005C7D70">
        <w:rPr>
          <w:rFonts w:ascii="Times New Roman" w:hAnsi="Times New Roman" w:cs="Times New Roman"/>
          <w:sz w:val="24"/>
          <w:szCs w:val="24"/>
        </w:rPr>
        <w:t xml:space="preserve"> Lam.</w:t>
      </w:r>
      <w:r>
        <w:rPr>
          <w:rFonts w:ascii="Times New Roman" w:hAnsi="Times New Roman" w:cs="Times New Roman"/>
          <w:sz w:val="24"/>
          <w:szCs w:val="24"/>
        </w:rPr>
        <w:t xml:space="preserve">) variety </w:t>
      </w:r>
      <w:r w:rsidR="00BA547E">
        <w:rPr>
          <w:rFonts w:ascii="Times New Roman" w:hAnsi="Times New Roman" w:cs="Times New Roman"/>
          <w:sz w:val="24"/>
          <w:szCs w:val="24"/>
        </w:rPr>
        <w:t>‘</w:t>
      </w:r>
      <w:r>
        <w:rPr>
          <w:rFonts w:ascii="Times New Roman" w:hAnsi="Times New Roman" w:cs="Times New Roman"/>
          <w:sz w:val="24"/>
          <w:szCs w:val="24"/>
        </w:rPr>
        <w:t>Ugnė</w:t>
      </w:r>
      <w:r w:rsidR="00BA547E">
        <w:rPr>
          <w:rFonts w:ascii="Times New Roman" w:hAnsi="Times New Roman" w:cs="Times New Roman"/>
          <w:sz w:val="24"/>
          <w:szCs w:val="24"/>
        </w:rPr>
        <w:t>’</w:t>
      </w:r>
      <w:r>
        <w:rPr>
          <w:rFonts w:ascii="Times New Roman" w:hAnsi="Times New Roman" w:cs="Times New Roman"/>
          <w:sz w:val="24"/>
          <w:szCs w:val="24"/>
        </w:rPr>
        <w:t xml:space="preserve"> was evaluated under the field conditions </w:t>
      </w:r>
      <w:r w:rsidR="002B304C" w:rsidRPr="00BA547E">
        <w:rPr>
          <w:rFonts w:ascii="Times New Roman" w:hAnsi="Times New Roman" w:cs="Times New Roman"/>
          <w:sz w:val="24"/>
          <w:szCs w:val="24"/>
        </w:rPr>
        <w:t>at LAMMC Institute of Agriculture (55°23'N, 23°57'E)</w:t>
      </w:r>
      <w:r w:rsidR="002B304C">
        <w:rPr>
          <w:rFonts w:ascii="Times New Roman" w:hAnsi="Times New Roman" w:cs="Times New Roman"/>
          <w:sz w:val="24"/>
          <w:szCs w:val="24"/>
        </w:rPr>
        <w:t xml:space="preserve"> over the period of fourteen years. </w:t>
      </w:r>
      <w:r w:rsidR="002B304C" w:rsidRPr="005C7D70">
        <w:rPr>
          <w:rFonts w:ascii="Times New Roman" w:hAnsi="Times New Roman" w:cs="Times New Roman"/>
          <w:sz w:val="24"/>
          <w:szCs w:val="24"/>
        </w:rPr>
        <w:t>The experiment</w:t>
      </w:r>
      <w:r w:rsidR="002B304C">
        <w:rPr>
          <w:rFonts w:ascii="Times New Roman" w:hAnsi="Times New Roman" w:cs="Times New Roman"/>
          <w:sz w:val="24"/>
          <w:szCs w:val="24"/>
        </w:rPr>
        <w:t xml:space="preserve"> </w:t>
      </w:r>
      <w:r w:rsidR="002B304C" w:rsidRPr="005C7D70">
        <w:rPr>
          <w:rFonts w:ascii="Times New Roman" w:hAnsi="Times New Roman" w:cs="Times New Roman"/>
          <w:sz w:val="24"/>
          <w:szCs w:val="24"/>
        </w:rPr>
        <w:t>was set up in 6.52–9.75 m</w:t>
      </w:r>
      <w:r w:rsidR="002B304C" w:rsidRPr="005C7D70">
        <w:rPr>
          <w:rFonts w:ascii="Times New Roman" w:hAnsi="Times New Roman" w:cs="Times New Roman"/>
          <w:sz w:val="24"/>
          <w:szCs w:val="24"/>
          <w:vertAlign w:val="superscript"/>
        </w:rPr>
        <w:t>2</w:t>
      </w:r>
      <w:r w:rsidR="002B304C" w:rsidRPr="005C7D70">
        <w:rPr>
          <w:rFonts w:ascii="Times New Roman" w:hAnsi="Times New Roman" w:cs="Times New Roman"/>
          <w:sz w:val="24"/>
          <w:szCs w:val="24"/>
        </w:rPr>
        <w:t xml:space="preserve"> test plots using a randomized complete block design with three replications</w:t>
      </w:r>
      <w:r w:rsidR="002B304C">
        <w:rPr>
          <w:rFonts w:ascii="Times New Roman" w:hAnsi="Times New Roman" w:cs="Times New Roman"/>
          <w:sz w:val="24"/>
          <w:szCs w:val="24"/>
        </w:rPr>
        <w:t xml:space="preserve"> and </w:t>
      </w:r>
      <w:r w:rsidR="002D20B5">
        <w:rPr>
          <w:rFonts w:ascii="Times New Roman" w:hAnsi="Times New Roman" w:cs="Times New Roman"/>
          <w:sz w:val="24"/>
          <w:szCs w:val="24"/>
        </w:rPr>
        <w:t xml:space="preserve">considering that one experimental cycle consisted of the sowing year and one year of use. The field soil is </w:t>
      </w:r>
      <w:proofErr w:type="spellStart"/>
      <w:r w:rsidR="002D20B5" w:rsidRPr="005C7D70">
        <w:rPr>
          <w:rFonts w:ascii="Times New Roman" w:hAnsi="Times New Roman" w:cs="Times New Roman"/>
          <w:i/>
          <w:iCs/>
          <w:sz w:val="24"/>
          <w:szCs w:val="24"/>
        </w:rPr>
        <w:t>Endocalcari</w:t>
      </w:r>
      <w:proofErr w:type="spellEnd"/>
      <w:r w:rsidR="002D20B5" w:rsidRPr="005C7D70">
        <w:rPr>
          <w:rFonts w:ascii="Times New Roman" w:hAnsi="Times New Roman" w:cs="Times New Roman"/>
          <w:i/>
          <w:iCs/>
          <w:sz w:val="24"/>
          <w:szCs w:val="24"/>
        </w:rPr>
        <w:t xml:space="preserve"> – </w:t>
      </w:r>
      <w:proofErr w:type="spellStart"/>
      <w:r w:rsidR="002D20B5" w:rsidRPr="005C7D70">
        <w:rPr>
          <w:rFonts w:ascii="Times New Roman" w:hAnsi="Times New Roman" w:cs="Times New Roman"/>
          <w:i/>
          <w:iCs/>
          <w:sz w:val="24"/>
          <w:szCs w:val="24"/>
        </w:rPr>
        <w:t>Epihypogleyic</w:t>
      </w:r>
      <w:proofErr w:type="spellEnd"/>
      <w:r w:rsidR="002D20B5" w:rsidRPr="005C7D70">
        <w:rPr>
          <w:rFonts w:ascii="Times New Roman" w:hAnsi="Times New Roman" w:cs="Times New Roman"/>
          <w:i/>
          <w:iCs/>
          <w:sz w:val="24"/>
          <w:szCs w:val="24"/>
        </w:rPr>
        <w:t xml:space="preserve"> </w:t>
      </w:r>
      <w:proofErr w:type="spellStart"/>
      <w:r w:rsidR="002D20B5" w:rsidRPr="005C7D70">
        <w:rPr>
          <w:rFonts w:ascii="Times New Roman" w:hAnsi="Times New Roman" w:cs="Times New Roman"/>
          <w:i/>
          <w:iCs/>
          <w:sz w:val="24"/>
          <w:szCs w:val="24"/>
        </w:rPr>
        <w:t>Cambisols</w:t>
      </w:r>
      <w:proofErr w:type="spellEnd"/>
      <w:r w:rsidR="002D20B5" w:rsidRPr="005C7D70">
        <w:rPr>
          <w:rFonts w:ascii="Times New Roman" w:hAnsi="Times New Roman" w:cs="Times New Roman"/>
          <w:sz w:val="24"/>
          <w:szCs w:val="24"/>
        </w:rPr>
        <w:t xml:space="preserve"> (</w:t>
      </w:r>
      <w:proofErr w:type="spellStart"/>
      <w:r w:rsidR="002D20B5" w:rsidRPr="005C7D70">
        <w:rPr>
          <w:rFonts w:ascii="Times New Roman" w:hAnsi="Times New Roman" w:cs="Times New Roman"/>
          <w:i/>
          <w:iCs/>
          <w:sz w:val="24"/>
          <w:szCs w:val="24"/>
        </w:rPr>
        <w:t>CMg</w:t>
      </w:r>
      <w:proofErr w:type="spellEnd"/>
      <w:r w:rsidR="002D20B5" w:rsidRPr="005C7D70">
        <w:rPr>
          <w:rFonts w:ascii="Times New Roman" w:hAnsi="Times New Roman" w:cs="Times New Roman"/>
          <w:i/>
          <w:iCs/>
          <w:sz w:val="24"/>
          <w:szCs w:val="24"/>
        </w:rPr>
        <w:t>-p-w-can</w:t>
      </w:r>
      <w:r w:rsidR="002D20B5" w:rsidRPr="005C7D70">
        <w:rPr>
          <w:rFonts w:ascii="Times New Roman" w:hAnsi="Times New Roman" w:cs="Times New Roman"/>
          <w:sz w:val="24"/>
          <w:szCs w:val="24"/>
        </w:rPr>
        <w:t xml:space="preserve">), characterized by a homogeneous texture, </w:t>
      </w:r>
      <w:proofErr w:type="spellStart"/>
      <w:r w:rsidR="002D20B5" w:rsidRPr="005C7D70">
        <w:rPr>
          <w:rFonts w:ascii="Times New Roman" w:hAnsi="Times New Roman" w:cs="Times New Roman"/>
          <w:sz w:val="24"/>
          <w:szCs w:val="24"/>
        </w:rPr>
        <w:t>pH</w:t>
      </w:r>
      <w:r w:rsidR="002D20B5" w:rsidRPr="005C7D70">
        <w:rPr>
          <w:rFonts w:ascii="Times New Roman" w:hAnsi="Times New Roman" w:cs="Times New Roman"/>
          <w:sz w:val="24"/>
          <w:szCs w:val="24"/>
          <w:vertAlign w:val="subscript"/>
        </w:rPr>
        <w:t>KCl</w:t>
      </w:r>
      <w:proofErr w:type="spellEnd"/>
      <w:r w:rsidR="002D20B5" w:rsidRPr="005C7D70">
        <w:rPr>
          <w:rFonts w:ascii="Times New Roman" w:hAnsi="Times New Roman" w:cs="Times New Roman"/>
          <w:sz w:val="24"/>
          <w:szCs w:val="24"/>
          <w:vertAlign w:val="subscript"/>
        </w:rPr>
        <w:t xml:space="preserve"> </w:t>
      </w:r>
      <w:r w:rsidR="002D20B5" w:rsidRPr="005C7D70">
        <w:rPr>
          <w:rFonts w:ascii="Times New Roman" w:hAnsi="Times New Roman" w:cs="Times New Roman"/>
          <w:sz w:val="24"/>
          <w:szCs w:val="24"/>
        </w:rPr>
        <w:t>7.3-7.0, humus content 1.9-2.2%, available P</w:t>
      </w:r>
      <w:r w:rsidR="002D20B5" w:rsidRPr="005C7D70">
        <w:rPr>
          <w:rFonts w:ascii="Times New Roman" w:hAnsi="Times New Roman" w:cs="Times New Roman"/>
          <w:sz w:val="24"/>
          <w:szCs w:val="24"/>
          <w:vertAlign w:val="subscript"/>
        </w:rPr>
        <w:t>2</w:t>
      </w:r>
      <w:r w:rsidR="002D20B5" w:rsidRPr="005C7D70">
        <w:rPr>
          <w:rFonts w:ascii="Times New Roman" w:hAnsi="Times New Roman" w:cs="Times New Roman"/>
          <w:sz w:val="24"/>
          <w:szCs w:val="24"/>
        </w:rPr>
        <w:t>O</w:t>
      </w:r>
      <w:r w:rsidR="002D20B5" w:rsidRPr="005C7D70">
        <w:rPr>
          <w:rFonts w:ascii="Times New Roman" w:hAnsi="Times New Roman" w:cs="Times New Roman"/>
          <w:sz w:val="24"/>
          <w:szCs w:val="24"/>
          <w:vertAlign w:val="subscript"/>
        </w:rPr>
        <w:t>5</w:t>
      </w:r>
      <w:r w:rsidR="002D20B5" w:rsidRPr="005C7D70">
        <w:rPr>
          <w:rFonts w:ascii="Times New Roman" w:hAnsi="Times New Roman" w:cs="Times New Roman"/>
          <w:sz w:val="24"/>
          <w:szCs w:val="24"/>
        </w:rPr>
        <w:t xml:space="preserve"> 206–270 mg kg</w:t>
      </w:r>
      <w:r w:rsidR="002D20B5" w:rsidRPr="005C7D70">
        <w:rPr>
          <w:rFonts w:ascii="Times New Roman" w:hAnsi="Times New Roman" w:cs="Times New Roman"/>
          <w:sz w:val="24"/>
          <w:szCs w:val="24"/>
          <w:vertAlign w:val="superscript"/>
        </w:rPr>
        <w:t>-1</w:t>
      </w:r>
      <w:r w:rsidR="002D20B5" w:rsidRPr="005C7D70">
        <w:rPr>
          <w:rFonts w:ascii="Times New Roman" w:hAnsi="Times New Roman" w:cs="Times New Roman"/>
          <w:sz w:val="24"/>
          <w:szCs w:val="24"/>
        </w:rPr>
        <w:t xml:space="preserve"> and K</w:t>
      </w:r>
      <w:r w:rsidR="002D20B5" w:rsidRPr="005C7D70">
        <w:rPr>
          <w:rFonts w:ascii="Times New Roman" w:hAnsi="Times New Roman" w:cs="Times New Roman"/>
          <w:sz w:val="24"/>
          <w:szCs w:val="24"/>
          <w:vertAlign w:val="subscript"/>
        </w:rPr>
        <w:t>2</w:t>
      </w:r>
      <w:r w:rsidR="002D20B5" w:rsidRPr="005C7D70">
        <w:rPr>
          <w:rFonts w:ascii="Times New Roman" w:hAnsi="Times New Roman" w:cs="Times New Roman"/>
          <w:sz w:val="24"/>
          <w:szCs w:val="24"/>
        </w:rPr>
        <w:t>O 101-154 mg kg</w:t>
      </w:r>
      <w:r w:rsidR="002D20B5" w:rsidRPr="005C7D70">
        <w:rPr>
          <w:rFonts w:ascii="Times New Roman" w:hAnsi="Times New Roman" w:cs="Times New Roman"/>
          <w:sz w:val="24"/>
          <w:szCs w:val="24"/>
          <w:vertAlign w:val="superscript"/>
        </w:rPr>
        <w:t>-1</w:t>
      </w:r>
      <w:r w:rsidR="002D20B5" w:rsidRPr="005C7D70">
        <w:rPr>
          <w:rFonts w:ascii="Times New Roman" w:hAnsi="Times New Roman" w:cs="Times New Roman"/>
          <w:sz w:val="24"/>
          <w:szCs w:val="24"/>
        </w:rPr>
        <w:t>.</w:t>
      </w:r>
      <w:r w:rsidR="002D20B5">
        <w:rPr>
          <w:rFonts w:ascii="Times New Roman" w:hAnsi="Times New Roman" w:cs="Times New Roman"/>
          <w:sz w:val="24"/>
          <w:szCs w:val="24"/>
        </w:rPr>
        <w:t xml:space="preserve"> </w:t>
      </w:r>
      <w:r w:rsidR="002D20B5" w:rsidRPr="005C7D70">
        <w:rPr>
          <w:rFonts w:ascii="Times New Roman" w:hAnsi="Times New Roman" w:cs="Times New Roman"/>
          <w:sz w:val="24"/>
          <w:szCs w:val="24"/>
        </w:rPr>
        <w:t>The seeds were sown using seed drill Hege 80 at the depth of 2,0–2,5 cm, where the seeding rate was 25 kg pure live seed ha</w:t>
      </w:r>
      <w:r w:rsidR="002D20B5" w:rsidRPr="005C7D70">
        <w:rPr>
          <w:rFonts w:ascii="Times New Roman" w:hAnsi="Times New Roman" w:cs="Times New Roman"/>
          <w:sz w:val="24"/>
          <w:szCs w:val="24"/>
          <w:vertAlign w:val="superscript"/>
        </w:rPr>
        <w:t>-1</w:t>
      </w:r>
      <w:r w:rsidR="002D20B5" w:rsidRPr="005C7D70">
        <w:rPr>
          <w:rFonts w:ascii="Times New Roman" w:hAnsi="Times New Roman" w:cs="Times New Roman"/>
          <w:sz w:val="24"/>
          <w:szCs w:val="24"/>
        </w:rPr>
        <w:t>.</w:t>
      </w:r>
      <w:r w:rsidR="002D20B5">
        <w:rPr>
          <w:rFonts w:ascii="Times New Roman" w:hAnsi="Times New Roman" w:cs="Times New Roman"/>
          <w:sz w:val="24"/>
          <w:szCs w:val="24"/>
        </w:rPr>
        <w:t xml:space="preserve"> </w:t>
      </w:r>
      <w:r w:rsidR="002D20B5" w:rsidRPr="005C7D70">
        <w:rPr>
          <w:rFonts w:ascii="Times New Roman" w:hAnsi="Times New Roman" w:cs="Times New Roman"/>
          <w:sz w:val="24"/>
          <w:szCs w:val="24"/>
        </w:rPr>
        <w:t>The basic nitrogenous, phosphorus and potassium fertilizers were applied before the sowing (NPK 10-120-180)</w:t>
      </w:r>
      <w:r w:rsidR="002D20B5">
        <w:rPr>
          <w:rFonts w:ascii="Times New Roman" w:hAnsi="Times New Roman" w:cs="Times New Roman"/>
          <w:sz w:val="24"/>
          <w:szCs w:val="24"/>
        </w:rPr>
        <w:t xml:space="preserve"> and at</w:t>
      </w:r>
      <w:r w:rsidR="002D20B5" w:rsidRPr="005C7D70">
        <w:rPr>
          <w:rFonts w:ascii="Times New Roman" w:hAnsi="Times New Roman" w:cs="Times New Roman"/>
          <w:sz w:val="24"/>
          <w:szCs w:val="24"/>
        </w:rPr>
        <w:t xml:space="preserve"> the beginning of </w:t>
      </w:r>
      <w:r w:rsidR="002D20B5">
        <w:rPr>
          <w:rFonts w:ascii="Times New Roman" w:hAnsi="Times New Roman" w:cs="Times New Roman"/>
          <w:sz w:val="24"/>
          <w:szCs w:val="24"/>
        </w:rPr>
        <w:t>each</w:t>
      </w:r>
      <w:r w:rsidR="002D20B5" w:rsidRPr="005C7D70">
        <w:rPr>
          <w:rFonts w:ascii="Times New Roman" w:hAnsi="Times New Roman" w:cs="Times New Roman"/>
          <w:sz w:val="24"/>
          <w:szCs w:val="24"/>
        </w:rPr>
        <w:t xml:space="preserve"> vegetative season (N60) </w:t>
      </w:r>
      <w:r w:rsidR="002D20B5">
        <w:rPr>
          <w:rFonts w:ascii="Times New Roman" w:hAnsi="Times New Roman" w:cs="Times New Roman"/>
          <w:sz w:val="24"/>
          <w:szCs w:val="24"/>
        </w:rPr>
        <w:t>as well as after the</w:t>
      </w:r>
      <w:r w:rsidR="002D20B5" w:rsidRPr="005C7D70">
        <w:rPr>
          <w:rFonts w:ascii="Times New Roman" w:hAnsi="Times New Roman" w:cs="Times New Roman"/>
          <w:sz w:val="24"/>
          <w:szCs w:val="24"/>
        </w:rPr>
        <w:t xml:space="preserve"> cut</w:t>
      </w:r>
      <w:r w:rsidR="002D20B5">
        <w:rPr>
          <w:rFonts w:ascii="Times New Roman" w:hAnsi="Times New Roman" w:cs="Times New Roman"/>
          <w:sz w:val="24"/>
          <w:szCs w:val="24"/>
        </w:rPr>
        <w:t>s</w:t>
      </w:r>
      <w:r w:rsidR="002D20B5" w:rsidRPr="005C7D70">
        <w:rPr>
          <w:rFonts w:ascii="Times New Roman" w:hAnsi="Times New Roman" w:cs="Times New Roman"/>
          <w:sz w:val="24"/>
          <w:szCs w:val="24"/>
        </w:rPr>
        <w:t xml:space="preserve"> (N45</w:t>
      </w:r>
      <w:r w:rsidR="002D20B5">
        <w:rPr>
          <w:rFonts w:ascii="Times New Roman" w:hAnsi="Times New Roman" w:cs="Times New Roman"/>
          <w:sz w:val="24"/>
          <w:szCs w:val="24"/>
        </w:rPr>
        <w:t xml:space="preserve">) except the last one. </w:t>
      </w:r>
    </w:p>
    <w:p w14:paraId="22607CFC" w14:textId="6442DEA4" w:rsidR="00414D73" w:rsidRPr="00414D73" w:rsidRDefault="00414D73" w:rsidP="002D20B5">
      <w:pPr>
        <w:jc w:val="both"/>
        <w:rPr>
          <w:rFonts w:ascii="Times New Roman" w:hAnsi="Times New Roman" w:cs="Times New Roman"/>
          <w:b/>
          <w:bCs/>
          <w:sz w:val="24"/>
          <w:szCs w:val="24"/>
        </w:rPr>
      </w:pPr>
      <w:r w:rsidRPr="00414D73">
        <w:rPr>
          <w:rFonts w:ascii="Times New Roman" w:hAnsi="Times New Roman" w:cs="Times New Roman"/>
          <w:b/>
          <w:bCs/>
          <w:sz w:val="24"/>
          <w:szCs w:val="24"/>
        </w:rPr>
        <w:t xml:space="preserve">Determination of </w:t>
      </w:r>
      <w:r w:rsidR="008712A7">
        <w:rPr>
          <w:rFonts w:ascii="Times New Roman" w:hAnsi="Times New Roman" w:cs="Times New Roman"/>
          <w:b/>
          <w:bCs/>
          <w:sz w:val="24"/>
          <w:szCs w:val="24"/>
        </w:rPr>
        <w:t>productivity</w:t>
      </w:r>
      <w:r w:rsidRPr="00414D73">
        <w:rPr>
          <w:rFonts w:ascii="Times New Roman" w:hAnsi="Times New Roman" w:cs="Times New Roman"/>
          <w:b/>
          <w:bCs/>
          <w:sz w:val="24"/>
          <w:szCs w:val="24"/>
        </w:rPr>
        <w:t xml:space="preserve"> and quality characteristics</w:t>
      </w:r>
    </w:p>
    <w:p w14:paraId="48050351" w14:textId="07178BFE" w:rsidR="00414D73" w:rsidRDefault="00414D73" w:rsidP="00414D73">
      <w:pPr>
        <w:jc w:val="both"/>
        <w:rPr>
          <w:rFonts w:ascii="Times New Roman" w:hAnsi="Times New Roman" w:cs="Times New Roman"/>
          <w:sz w:val="24"/>
          <w:szCs w:val="24"/>
        </w:rPr>
      </w:pPr>
      <w:r w:rsidRPr="005C7D70">
        <w:rPr>
          <w:rFonts w:ascii="Times New Roman" w:hAnsi="Times New Roman" w:cs="Times New Roman"/>
          <w:sz w:val="24"/>
          <w:szCs w:val="24"/>
        </w:rPr>
        <w:t xml:space="preserve">The </w:t>
      </w:r>
      <w:r>
        <w:rPr>
          <w:rFonts w:ascii="Times New Roman" w:hAnsi="Times New Roman" w:cs="Times New Roman"/>
          <w:sz w:val="24"/>
          <w:szCs w:val="24"/>
        </w:rPr>
        <w:t xml:space="preserve">productivity was determined during the whole vegetative season, when plots were harvested 3-4 times per season depending on meteorological conditions. Plots were harvested with </w:t>
      </w:r>
      <w:r w:rsidRPr="005C7D70">
        <w:rPr>
          <w:rFonts w:ascii="Times New Roman" w:hAnsi="Times New Roman" w:cs="Times New Roman"/>
          <w:sz w:val="24"/>
          <w:szCs w:val="24"/>
        </w:rPr>
        <w:t>a self-propelled hay mower</w:t>
      </w:r>
      <w:r>
        <w:rPr>
          <w:rFonts w:ascii="Times New Roman" w:hAnsi="Times New Roman" w:cs="Times New Roman"/>
          <w:sz w:val="24"/>
          <w:szCs w:val="24"/>
        </w:rPr>
        <w:t xml:space="preserve"> at about </w:t>
      </w:r>
      <w:r w:rsidRPr="005C7D70">
        <w:rPr>
          <w:rFonts w:ascii="Times New Roman" w:hAnsi="Times New Roman" w:cs="Times New Roman"/>
          <w:sz w:val="24"/>
          <w:szCs w:val="24"/>
        </w:rPr>
        <w:t xml:space="preserve">5 cm </w:t>
      </w:r>
      <w:r>
        <w:rPr>
          <w:rFonts w:ascii="Times New Roman" w:hAnsi="Times New Roman" w:cs="Times New Roman"/>
          <w:sz w:val="24"/>
          <w:szCs w:val="24"/>
        </w:rPr>
        <w:t>aboveground level</w:t>
      </w:r>
      <w:r w:rsidRPr="005C7D70">
        <w:rPr>
          <w:rFonts w:ascii="Times New Roman" w:hAnsi="Times New Roman" w:cs="Times New Roman"/>
          <w:sz w:val="24"/>
          <w:szCs w:val="24"/>
        </w:rPr>
        <w:t xml:space="preserve"> and biomass was weighed in the bunker of the mower</w:t>
      </w:r>
      <w:r w:rsidR="008712A7">
        <w:rPr>
          <w:rFonts w:ascii="Times New Roman" w:hAnsi="Times New Roman" w:cs="Times New Roman"/>
          <w:sz w:val="24"/>
          <w:szCs w:val="24"/>
        </w:rPr>
        <w:t xml:space="preserve">. The samples of </w:t>
      </w:r>
      <w:r w:rsidRPr="005C7D70">
        <w:rPr>
          <w:rFonts w:ascii="Times New Roman" w:hAnsi="Times New Roman" w:cs="Times New Roman"/>
          <w:sz w:val="24"/>
          <w:szCs w:val="24"/>
        </w:rPr>
        <w:t xml:space="preserve">0.5 </w:t>
      </w:r>
      <w:r w:rsidR="008712A7">
        <w:rPr>
          <w:rFonts w:ascii="Times New Roman" w:hAnsi="Times New Roman" w:cs="Times New Roman"/>
          <w:sz w:val="24"/>
          <w:szCs w:val="24"/>
        </w:rPr>
        <w:t xml:space="preserve">kg of fresh biomass </w:t>
      </w:r>
      <w:r w:rsidR="008712A7" w:rsidRPr="005C7D70">
        <w:rPr>
          <w:rFonts w:ascii="Times New Roman" w:hAnsi="Times New Roman" w:cs="Times New Roman"/>
          <w:sz w:val="24"/>
          <w:szCs w:val="24"/>
        </w:rPr>
        <w:t xml:space="preserve">were dried at 105 °C in a well-ventilated oven to a constant weight and </w:t>
      </w:r>
      <w:r w:rsidR="008712A7">
        <w:rPr>
          <w:rFonts w:ascii="Times New Roman" w:hAnsi="Times New Roman" w:cs="Times New Roman"/>
          <w:sz w:val="24"/>
          <w:szCs w:val="24"/>
        </w:rPr>
        <w:t xml:space="preserve">used to determine dry </w:t>
      </w:r>
      <w:r w:rsidR="008712A7" w:rsidRPr="005C7D70">
        <w:rPr>
          <w:rFonts w:ascii="Times New Roman" w:hAnsi="Times New Roman" w:cs="Times New Roman"/>
          <w:sz w:val="24"/>
          <w:szCs w:val="24"/>
        </w:rPr>
        <w:t xml:space="preserve">matter yield </w:t>
      </w:r>
      <w:r w:rsidR="008712A7">
        <w:rPr>
          <w:rFonts w:ascii="Times New Roman" w:hAnsi="Times New Roman" w:cs="Times New Roman"/>
          <w:sz w:val="24"/>
          <w:szCs w:val="24"/>
        </w:rPr>
        <w:t>(DMY)</w:t>
      </w:r>
      <w:r w:rsidR="008712A7" w:rsidRPr="005C7D70">
        <w:rPr>
          <w:rFonts w:ascii="Times New Roman" w:hAnsi="Times New Roman" w:cs="Times New Roman"/>
          <w:sz w:val="24"/>
          <w:szCs w:val="24"/>
        </w:rPr>
        <w:t>.</w:t>
      </w:r>
      <w:r w:rsidR="008712A7" w:rsidRPr="008712A7">
        <w:rPr>
          <w:rFonts w:ascii="Times New Roman" w:hAnsi="Times New Roman" w:cs="Times New Roman"/>
          <w:sz w:val="24"/>
          <w:szCs w:val="24"/>
        </w:rPr>
        <w:t xml:space="preserve"> </w:t>
      </w:r>
      <w:r w:rsidR="008712A7" w:rsidRPr="005C7D70">
        <w:rPr>
          <w:rFonts w:ascii="Times New Roman" w:hAnsi="Times New Roman" w:cs="Times New Roman"/>
          <w:sz w:val="24"/>
          <w:szCs w:val="24"/>
        </w:rPr>
        <w:t xml:space="preserve">The first </w:t>
      </w:r>
      <w:r w:rsidR="008712A7">
        <w:rPr>
          <w:rFonts w:ascii="Times New Roman" w:hAnsi="Times New Roman" w:cs="Times New Roman"/>
          <w:sz w:val="24"/>
          <w:szCs w:val="24"/>
        </w:rPr>
        <w:t>harvest</w:t>
      </w:r>
      <w:r w:rsidR="008712A7" w:rsidRPr="005C7D70">
        <w:rPr>
          <w:rFonts w:ascii="Times New Roman" w:hAnsi="Times New Roman" w:cs="Times New Roman"/>
          <w:sz w:val="24"/>
          <w:szCs w:val="24"/>
        </w:rPr>
        <w:t xml:space="preserve"> was performed at the </w:t>
      </w:r>
      <w:r w:rsidR="008712A7">
        <w:rPr>
          <w:rFonts w:ascii="Times New Roman" w:hAnsi="Times New Roman" w:cs="Times New Roman"/>
          <w:sz w:val="24"/>
          <w:szCs w:val="24"/>
        </w:rPr>
        <w:t xml:space="preserve">plant </w:t>
      </w:r>
      <w:r w:rsidR="008712A7" w:rsidRPr="005C7D70">
        <w:rPr>
          <w:rFonts w:ascii="Times New Roman" w:hAnsi="Times New Roman" w:cs="Times New Roman"/>
          <w:sz w:val="24"/>
          <w:szCs w:val="24"/>
        </w:rPr>
        <w:t xml:space="preserve">heading stage </w:t>
      </w:r>
      <w:r w:rsidR="008712A7">
        <w:rPr>
          <w:rFonts w:ascii="Times New Roman" w:hAnsi="Times New Roman" w:cs="Times New Roman"/>
          <w:sz w:val="24"/>
          <w:szCs w:val="24"/>
        </w:rPr>
        <w:t xml:space="preserve">(when </w:t>
      </w:r>
      <w:r w:rsidR="008712A7" w:rsidRPr="00D44100">
        <w:rPr>
          <w:rFonts w:ascii="Times New Roman" w:hAnsi="Times New Roman"/>
          <w:color w:val="000000" w:themeColor="text1"/>
          <w:sz w:val="24"/>
          <w:szCs w:val="24"/>
        </w:rPr>
        <w:t>more than 50 %</w:t>
      </w:r>
      <w:r w:rsidR="008712A7">
        <w:rPr>
          <w:rFonts w:ascii="Times New Roman" w:hAnsi="Times New Roman"/>
          <w:color w:val="000000" w:themeColor="text1"/>
          <w:sz w:val="24"/>
          <w:szCs w:val="24"/>
        </w:rPr>
        <w:t xml:space="preserve"> of</w:t>
      </w:r>
      <w:r w:rsidR="008712A7" w:rsidRPr="00D44100">
        <w:rPr>
          <w:rFonts w:ascii="Times New Roman" w:hAnsi="Times New Roman"/>
          <w:color w:val="000000" w:themeColor="text1"/>
          <w:sz w:val="24"/>
          <w:szCs w:val="24"/>
        </w:rPr>
        <w:t xml:space="preserve"> plants emerged</w:t>
      </w:r>
      <w:r w:rsidR="008712A7">
        <w:rPr>
          <w:rFonts w:ascii="Times New Roman" w:hAnsi="Times New Roman"/>
          <w:color w:val="000000" w:themeColor="text1"/>
          <w:sz w:val="24"/>
          <w:szCs w:val="24"/>
        </w:rPr>
        <w:t>)</w:t>
      </w:r>
      <w:r w:rsidR="008712A7">
        <w:rPr>
          <w:rFonts w:ascii="Times New Roman" w:hAnsi="Times New Roman" w:cs="Times New Roman"/>
          <w:sz w:val="24"/>
          <w:szCs w:val="24"/>
        </w:rPr>
        <w:t xml:space="preserve"> while</w:t>
      </w:r>
      <w:r w:rsidR="008712A7" w:rsidRPr="005C7D70">
        <w:rPr>
          <w:rFonts w:ascii="Times New Roman" w:hAnsi="Times New Roman" w:cs="Times New Roman"/>
          <w:sz w:val="24"/>
          <w:szCs w:val="24"/>
        </w:rPr>
        <w:t xml:space="preserve"> subsequent </w:t>
      </w:r>
      <w:r w:rsidR="008712A7">
        <w:rPr>
          <w:rFonts w:ascii="Times New Roman" w:hAnsi="Times New Roman" w:cs="Times New Roman"/>
          <w:sz w:val="24"/>
          <w:szCs w:val="24"/>
        </w:rPr>
        <w:t>harvest</w:t>
      </w:r>
      <w:r w:rsidR="008712A7" w:rsidRPr="005C7D70">
        <w:rPr>
          <w:rFonts w:ascii="Times New Roman" w:hAnsi="Times New Roman" w:cs="Times New Roman"/>
          <w:sz w:val="24"/>
          <w:szCs w:val="24"/>
        </w:rPr>
        <w:t xml:space="preserve"> was carried out at intervals of 40-60 days.</w:t>
      </w:r>
      <w:r w:rsidR="008712A7">
        <w:rPr>
          <w:rFonts w:ascii="Times New Roman" w:hAnsi="Times New Roman" w:cs="Times New Roman"/>
          <w:sz w:val="24"/>
          <w:szCs w:val="24"/>
        </w:rPr>
        <w:t xml:space="preserve"> </w:t>
      </w:r>
      <w:r w:rsidRPr="005C7D70">
        <w:rPr>
          <w:rFonts w:ascii="Times New Roman" w:hAnsi="Times New Roman" w:cs="Times New Roman"/>
          <w:sz w:val="24"/>
          <w:szCs w:val="24"/>
        </w:rPr>
        <w:t xml:space="preserve">The winter survival, spring growth, regrowth after cuts and </w:t>
      </w:r>
      <w:r w:rsidR="005F71FC">
        <w:rPr>
          <w:rFonts w:ascii="Times New Roman" w:hAnsi="Times New Roman" w:cs="Times New Roman"/>
          <w:sz w:val="24"/>
          <w:szCs w:val="24"/>
        </w:rPr>
        <w:t>crown rust (</w:t>
      </w:r>
      <w:r w:rsidR="005F71FC" w:rsidRPr="005C7D70">
        <w:rPr>
          <w:rFonts w:ascii="Times New Roman" w:hAnsi="Times New Roman" w:cs="Times New Roman"/>
          <w:i/>
          <w:iCs/>
          <w:sz w:val="24"/>
          <w:szCs w:val="24"/>
        </w:rPr>
        <w:t xml:space="preserve">Puccinia </w:t>
      </w:r>
      <w:proofErr w:type="spellStart"/>
      <w:r w:rsidR="005F71FC" w:rsidRPr="005C7D70">
        <w:rPr>
          <w:rFonts w:ascii="Times New Roman" w:hAnsi="Times New Roman" w:cs="Times New Roman"/>
          <w:i/>
          <w:iCs/>
          <w:sz w:val="24"/>
          <w:szCs w:val="24"/>
        </w:rPr>
        <w:t>coronifera</w:t>
      </w:r>
      <w:proofErr w:type="spellEnd"/>
      <w:r w:rsidR="005F71FC" w:rsidRPr="005F71FC">
        <w:rPr>
          <w:rFonts w:ascii="Times New Roman" w:hAnsi="Times New Roman" w:cs="Times New Roman"/>
          <w:sz w:val="24"/>
          <w:szCs w:val="24"/>
        </w:rPr>
        <w:t xml:space="preserve"> </w:t>
      </w:r>
      <w:r w:rsidR="005F71FC" w:rsidRPr="005C7D70">
        <w:rPr>
          <w:rFonts w:ascii="Times New Roman" w:hAnsi="Times New Roman" w:cs="Times New Roman"/>
          <w:sz w:val="24"/>
          <w:szCs w:val="24"/>
        </w:rPr>
        <w:t>Kleb</w:t>
      </w:r>
      <w:r w:rsidR="005F71FC">
        <w:rPr>
          <w:rFonts w:ascii="Times New Roman" w:hAnsi="Times New Roman" w:cs="Times New Roman"/>
          <w:sz w:val="24"/>
          <w:szCs w:val="24"/>
        </w:rPr>
        <w:t>)</w:t>
      </w:r>
      <w:r w:rsidR="005F71FC" w:rsidRPr="005C7D70">
        <w:rPr>
          <w:rFonts w:ascii="Times New Roman" w:hAnsi="Times New Roman" w:cs="Times New Roman"/>
          <w:sz w:val="24"/>
          <w:szCs w:val="24"/>
        </w:rPr>
        <w:t xml:space="preserve"> </w:t>
      </w:r>
      <w:r w:rsidR="005F71FC">
        <w:rPr>
          <w:rFonts w:ascii="Times New Roman" w:hAnsi="Times New Roman" w:cs="Times New Roman"/>
          <w:sz w:val="24"/>
          <w:szCs w:val="24"/>
        </w:rPr>
        <w:t>and spot disease (</w:t>
      </w:r>
      <w:proofErr w:type="spellStart"/>
      <w:r w:rsidR="005F71FC" w:rsidRPr="005C7D70">
        <w:rPr>
          <w:rFonts w:ascii="Times New Roman" w:hAnsi="Times New Roman" w:cs="Times New Roman"/>
          <w:i/>
          <w:iCs/>
          <w:sz w:val="24"/>
          <w:szCs w:val="24"/>
        </w:rPr>
        <w:t>Drechslera</w:t>
      </w:r>
      <w:proofErr w:type="spellEnd"/>
      <w:r w:rsidR="005F71FC" w:rsidRPr="005C7D70">
        <w:rPr>
          <w:rFonts w:ascii="Times New Roman" w:hAnsi="Times New Roman" w:cs="Times New Roman"/>
          <w:sz w:val="24"/>
          <w:szCs w:val="24"/>
        </w:rPr>
        <w:t xml:space="preserve"> spp.</w:t>
      </w:r>
      <w:r w:rsidR="005F71FC">
        <w:rPr>
          <w:rFonts w:ascii="Times New Roman" w:hAnsi="Times New Roman" w:cs="Times New Roman"/>
          <w:sz w:val="24"/>
          <w:szCs w:val="24"/>
        </w:rPr>
        <w:t>)</w:t>
      </w:r>
      <w:r w:rsidR="005F71FC" w:rsidRPr="005C7D70">
        <w:rPr>
          <w:rFonts w:ascii="Times New Roman" w:hAnsi="Times New Roman" w:cs="Times New Roman"/>
          <w:sz w:val="24"/>
          <w:szCs w:val="24"/>
        </w:rPr>
        <w:t xml:space="preserve"> damage</w:t>
      </w:r>
      <w:r w:rsidR="005F71FC">
        <w:rPr>
          <w:rFonts w:ascii="Times New Roman" w:hAnsi="Times New Roman" w:cs="Times New Roman"/>
          <w:sz w:val="24"/>
          <w:szCs w:val="24"/>
        </w:rPr>
        <w:t xml:space="preserve"> </w:t>
      </w:r>
      <w:r w:rsidRPr="005C7D70">
        <w:rPr>
          <w:rFonts w:ascii="Times New Roman" w:hAnsi="Times New Roman" w:cs="Times New Roman"/>
          <w:sz w:val="24"/>
          <w:szCs w:val="24"/>
        </w:rPr>
        <w:t xml:space="preserve">and were </w:t>
      </w:r>
      <w:r w:rsidR="008712A7">
        <w:rPr>
          <w:rFonts w:ascii="Times New Roman" w:hAnsi="Times New Roman" w:cs="Times New Roman"/>
          <w:sz w:val="24"/>
          <w:szCs w:val="24"/>
        </w:rPr>
        <w:t xml:space="preserve">evaluated visually and </w:t>
      </w:r>
      <w:r w:rsidRPr="005C7D70">
        <w:rPr>
          <w:rFonts w:ascii="Times New Roman" w:hAnsi="Times New Roman" w:cs="Times New Roman"/>
          <w:sz w:val="24"/>
          <w:szCs w:val="24"/>
        </w:rPr>
        <w:t xml:space="preserve">scored </w:t>
      </w:r>
      <w:r w:rsidR="008712A7">
        <w:rPr>
          <w:rFonts w:ascii="Times New Roman" w:hAnsi="Times New Roman" w:cs="Times New Roman"/>
          <w:sz w:val="24"/>
          <w:szCs w:val="24"/>
        </w:rPr>
        <w:t>using</w:t>
      </w:r>
      <w:r w:rsidRPr="005C7D70">
        <w:rPr>
          <w:rFonts w:ascii="Times New Roman" w:hAnsi="Times New Roman" w:cs="Times New Roman"/>
          <w:sz w:val="24"/>
          <w:szCs w:val="24"/>
        </w:rPr>
        <w:t xml:space="preserve"> 1–9 score scale, where 1 represents the </w:t>
      </w:r>
      <w:r w:rsidR="008712A7" w:rsidRPr="005C7D70">
        <w:rPr>
          <w:rFonts w:ascii="Times New Roman" w:hAnsi="Times New Roman" w:cs="Times New Roman"/>
          <w:sz w:val="24"/>
          <w:szCs w:val="24"/>
        </w:rPr>
        <w:t>lowest</w:t>
      </w:r>
      <w:r w:rsidR="008712A7">
        <w:rPr>
          <w:rFonts w:ascii="Times New Roman" w:hAnsi="Times New Roman" w:cs="Times New Roman"/>
          <w:sz w:val="24"/>
          <w:szCs w:val="24"/>
        </w:rPr>
        <w:t xml:space="preserve"> and</w:t>
      </w:r>
      <w:r w:rsidR="008712A7" w:rsidRPr="005C7D70">
        <w:rPr>
          <w:rFonts w:ascii="Times New Roman" w:hAnsi="Times New Roman" w:cs="Times New Roman"/>
          <w:sz w:val="24"/>
          <w:szCs w:val="24"/>
        </w:rPr>
        <w:t xml:space="preserve"> 9</w:t>
      </w:r>
      <w:r w:rsidRPr="005C7D70">
        <w:rPr>
          <w:rFonts w:ascii="Times New Roman" w:hAnsi="Times New Roman" w:cs="Times New Roman"/>
          <w:sz w:val="24"/>
          <w:szCs w:val="24"/>
        </w:rPr>
        <w:t xml:space="preserve"> – the highest value of the trait. The diseases were scored as 1 = no damage, 2 = trace of disease, 3 = 5%, 4 = 10%, 5 </w:t>
      </w:r>
      <w:bookmarkStart w:id="58" w:name="_Hlk141800802"/>
      <w:r w:rsidRPr="005C7D70">
        <w:rPr>
          <w:rFonts w:ascii="Times New Roman" w:hAnsi="Times New Roman" w:cs="Times New Roman"/>
          <w:sz w:val="24"/>
          <w:szCs w:val="24"/>
        </w:rPr>
        <w:t xml:space="preserve">= 25%, </w:t>
      </w:r>
      <w:bookmarkEnd w:id="58"/>
      <w:r w:rsidRPr="005C7D70">
        <w:rPr>
          <w:rFonts w:ascii="Times New Roman" w:hAnsi="Times New Roman" w:cs="Times New Roman"/>
          <w:sz w:val="24"/>
          <w:szCs w:val="24"/>
        </w:rPr>
        <w:t>6 = 40%, 7 = 50%, 8 = 75%, and 9 = more than 75% of the leaves covered with disease.</w:t>
      </w:r>
    </w:p>
    <w:p w14:paraId="063642F9" w14:textId="06B2361E" w:rsidR="00A651D0" w:rsidRDefault="005F71FC" w:rsidP="005F71FC">
      <w:pPr>
        <w:jc w:val="both"/>
        <w:rPr>
          <w:rFonts w:ascii="Times New Roman" w:hAnsi="Times New Roman" w:cs="Times New Roman"/>
          <w:sz w:val="24"/>
          <w:szCs w:val="24"/>
        </w:rPr>
      </w:pPr>
      <w:r>
        <w:rPr>
          <w:rFonts w:ascii="Times New Roman" w:hAnsi="Times New Roman" w:cs="Times New Roman"/>
          <w:sz w:val="24"/>
          <w:szCs w:val="24"/>
        </w:rPr>
        <w:t xml:space="preserve">The </w:t>
      </w:r>
      <w:commentRangeStart w:id="59"/>
      <w:r>
        <w:rPr>
          <w:rFonts w:ascii="Times New Roman" w:hAnsi="Times New Roman" w:cs="Times New Roman"/>
          <w:sz w:val="24"/>
          <w:szCs w:val="24"/>
        </w:rPr>
        <w:t>nutritive</w:t>
      </w:r>
      <w:commentRangeEnd w:id="59"/>
      <w:r w:rsidR="0091784C">
        <w:rPr>
          <w:rStyle w:val="Komentaronuoroda"/>
        </w:rPr>
        <w:commentReference w:id="59"/>
      </w:r>
      <w:r>
        <w:rPr>
          <w:rFonts w:ascii="Times New Roman" w:hAnsi="Times New Roman" w:cs="Times New Roman"/>
          <w:sz w:val="24"/>
          <w:szCs w:val="24"/>
        </w:rPr>
        <w:t xml:space="preserve"> (feeding</w:t>
      </w:r>
      <w:ins w:id="60" w:author="Kristina Jaškūnė" w:date="2023-10-03T19:54:00Z">
        <w:r w:rsidR="004B1E2C">
          <w:rPr>
            <w:rFonts w:ascii="Times New Roman" w:hAnsi="Times New Roman" w:cs="Times New Roman"/>
            <w:sz w:val="24"/>
            <w:szCs w:val="24"/>
          </w:rPr>
          <w:t>)</w:t>
        </w:r>
      </w:ins>
      <w:r>
        <w:rPr>
          <w:rFonts w:ascii="Times New Roman" w:hAnsi="Times New Roman" w:cs="Times New Roman"/>
          <w:sz w:val="24"/>
          <w:szCs w:val="24"/>
        </w:rPr>
        <w:t xml:space="preserve"> value</w:t>
      </w:r>
      <w:del w:id="61" w:author="Kristina Jaškūnė" w:date="2023-10-03T19:54:00Z">
        <w:r w:rsidDel="004B1E2C">
          <w:rPr>
            <w:rFonts w:ascii="Times New Roman" w:hAnsi="Times New Roman" w:cs="Times New Roman"/>
            <w:sz w:val="24"/>
            <w:szCs w:val="24"/>
          </w:rPr>
          <w:delText>)</w:delText>
        </w:r>
      </w:del>
      <w:r>
        <w:rPr>
          <w:rFonts w:ascii="Times New Roman" w:hAnsi="Times New Roman" w:cs="Times New Roman"/>
          <w:sz w:val="24"/>
          <w:szCs w:val="24"/>
        </w:rPr>
        <w:t xml:space="preserve"> of the herbage was determined at the heading stage of the plants, just before the first cut. Samples were analyzed for </w:t>
      </w:r>
      <w:r w:rsidR="00C60729" w:rsidRPr="005C7D70">
        <w:rPr>
          <w:rFonts w:ascii="Times New Roman" w:hAnsi="Times New Roman" w:cs="Times New Roman"/>
          <w:sz w:val="24"/>
          <w:szCs w:val="24"/>
        </w:rPr>
        <w:t xml:space="preserve">contents of crude protein (CP), crude </w:t>
      </w:r>
      <w:proofErr w:type="spellStart"/>
      <w:r w:rsidR="00C60729" w:rsidRPr="005C7D70">
        <w:rPr>
          <w:rFonts w:ascii="Times New Roman" w:hAnsi="Times New Roman" w:cs="Times New Roman"/>
          <w:sz w:val="24"/>
          <w:szCs w:val="24"/>
        </w:rPr>
        <w:t>fibre</w:t>
      </w:r>
      <w:proofErr w:type="spellEnd"/>
      <w:r w:rsidR="00C60729" w:rsidRPr="005C7D70">
        <w:rPr>
          <w:rFonts w:ascii="Times New Roman" w:hAnsi="Times New Roman" w:cs="Times New Roman"/>
          <w:sz w:val="24"/>
          <w:szCs w:val="24"/>
        </w:rPr>
        <w:t xml:space="preserve"> (CF), </w:t>
      </w:r>
      <w:r w:rsidR="00C60729" w:rsidRPr="005C7D70">
        <w:rPr>
          <w:rFonts w:ascii="Times New Roman" w:hAnsi="Times New Roman" w:cs="Times New Roman"/>
          <w:sz w:val="24"/>
          <w:szCs w:val="24"/>
        </w:rPr>
        <w:lastRenderedPageBreak/>
        <w:t>water soluble carbohydrates (WSC) and dry matter digestibility (DMD) using a near infrared spectrometer NIRS-6500 (</w:t>
      </w:r>
      <w:proofErr w:type="spellStart"/>
      <w:r w:rsidR="00C60729" w:rsidRPr="005C7D70">
        <w:rPr>
          <w:rFonts w:ascii="Times New Roman" w:hAnsi="Times New Roman" w:cs="Times New Roman"/>
          <w:sz w:val="24"/>
          <w:szCs w:val="24"/>
        </w:rPr>
        <w:t>Perstorp</w:t>
      </w:r>
      <w:proofErr w:type="spellEnd"/>
      <w:r w:rsidR="00C60729" w:rsidRPr="005C7D70">
        <w:rPr>
          <w:rFonts w:ascii="Times New Roman" w:hAnsi="Times New Roman" w:cs="Times New Roman"/>
          <w:sz w:val="24"/>
          <w:szCs w:val="24"/>
        </w:rPr>
        <w:t xml:space="preserve"> Analytical, Silver Spring, Maryland, USA) (</w:t>
      </w:r>
      <w:proofErr w:type="spellStart"/>
      <w:r w:rsidR="00C60729" w:rsidRPr="005C7D70">
        <w:rPr>
          <w:rFonts w:ascii="Times New Roman" w:hAnsi="Times New Roman" w:cs="Times New Roman"/>
          <w:sz w:val="24"/>
          <w:szCs w:val="24"/>
        </w:rPr>
        <w:t>Butkutė</w:t>
      </w:r>
      <w:proofErr w:type="spellEnd"/>
      <w:r w:rsidR="00C60729" w:rsidRPr="005C7D70">
        <w:rPr>
          <w:rFonts w:ascii="Times New Roman" w:hAnsi="Times New Roman" w:cs="Times New Roman"/>
          <w:sz w:val="24"/>
          <w:szCs w:val="24"/>
        </w:rPr>
        <w:t xml:space="preserve"> et al., 2003). </w:t>
      </w:r>
    </w:p>
    <w:p w14:paraId="2D4B9590" w14:textId="432F56E7" w:rsidR="005F71FC" w:rsidRPr="005F71FC" w:rsidRDefault="005F71FC" w:rsidP="005F71FC">
      <w:pPr>
        <w:jc w:val="both"/>
        <w:rPr>
          <w:rFonts w:ascii="Times New Roman" w:hAnsi="Times New Roman" w:cs="Times New Roman"/>
          <w:b/>
          <w:bCs/>
          <w:sz w:val="24"/>
          <w:szCs w:val="24"/>
        </w:rPr>
      </w:pPr>
      <w:r w:rsidRPr="005F71FC">
        <w:rPr>
          <w:rFonts w:ascii="Times New Roman" w:hAnsi="Times New Roman" w:cs="Times New Roman"/>
          <w:b/>
          <w:bCs/>
          <w:sz w:val="24"/>
          <w:szCs w:val="24"/>
        </w:rPr>
        <w:t>Meteorological data</w:t>
      </w:r>
    </w:p>
    <w:p w14:paraId="2EDC9EDC" w14:textId="05E3939A" w:rsidR="00784CD7" w:rsidRDefault="001A53F7" w:rsidP="005F71FC">
      <w:pPr>
        <w:jc w:val="both"/>
        <w:rPr>
          <w:rFonts w:ascii="Times New Roman" w:hAnsi="Times New Roman" w:cs="Times New Roman"/>
          <w:sz w:val="24"/>
          <w:szCs w:val="24"/>
        </w:rPr>
      </w:pPr>
      <w:r w:rsidRPr="001A53F7">
        <w:rPr>
          <w:rFonts w:ascii="Times New Roman" w:hAnsi="Times New Roman" w:cs="Times New Roman"/>
          <w:sz w:val="24"/>
          <w:szCs w:val="24"/>
        </w:rPr>
        <w:t xml:space="preserve">Lithuania is </w:t>
      </w:r>
      <w:r>
        <w:rPr>
          <w:rFonts w:ascii="Times New Roman" w:hAnsi="Times New Roman" w:cs="Times New Roman"/>
          <w:sz w:val="24"/>
          <w:szCs w:val="24"/>
        </w:rPr>
        <w:t>located in</w:t>
      </w:r>
      <w:r w:rsidRPr="001A53F7">
        <w:rPr>
          <w:rFonts w:ascii="Times New Roman" w:hAnsi="Times New Roman" w:cs="Times New Roman"/>
          <w:sz w:val="24"/>
          <w:szCs w:val="24"/>
        </w:rPr>
        <w:t xml:space="preserve"> nemoral zone</w:t>
      </w:r>
      <w:r>
        <w:rPr>
          <w:rFonts w:ascii="Times New Roman" w:hAnsi="Times New Roman" w:cs="Times New Roman"/>
          <w:sz w:val="24"/>
          <w:szCs w:val="24"/>
        </w:rPr>
        <w:t xml:space="preserve">, which is characterized </w:t>
      </w:r>
      <w:r w:rsidR="00AF4E44">
        <w:rPr>
          <w:rFonts w:ascii="Times New Roman" w:hAnsi="Times New Roman" w:cs="Times New Roman"/>
          <w:sz w:val="24"/>
          <w:szCs w:val="24"/>
        </w:rPr>
        <w:t>by</w:t>
      </w:r>
      <w:r>
        <w:rPr>
          <w:rFonts w:ascii="Times New Roman" w:hAnsi="Times New Roman" w:cs="Times New Roman"/>
          <w:sz w:val="24"/>
          <w:szCs w:val="24"/>
        </w:rPr>
        <w:t xml:space="preserve"> a </w:t>
      </w:r>
      <w:r w:rsidRPr="001A53F7">
        <w:rPr>
          <w:rFonts w:ascii="Times New Roman" w:hAnsi="Times New Roman" w:cs="Times New Roman"/>
          <w:sz w:val="24"/>
          <w:szCs w:val="24"/>
        </w:rPr>
        <w:t xml:space="preserve">cool temperate climate and quite short growing season of 190–195 days </w:t>
      </w:r>
      <w:customXmlInsRangeStart w:id="62" w:author="Kristina Jaškūnė" w:date="2023-10-03T19:54:00Z"/>
      <w:sdt>
        <w:sdtPr>
          <w:rPr>
            <w:rFonts w:ascii="Times New Roman" w:hAnsi="Times New Roman" w:cs="Times New Roman"/>
            <w:color w:val="000000"/>
            <w:sz w:val="24"/>
            <w:szCs w:val="24"/>
            <w:rPrChange w:id="63" w:author="Kristina Jaškūnė" w:date="2023-10-03T20:30:00Z">
              <w:rPr>
                <w:rFonts w:ascii="Times New Roman" w:hAnsi="Times New Roman" w:cs="Times New Roman"/>
                <w:sz w:val="24"/>
                <w:szCs w:val="24"/>
              </w:rPr>
            </w:rPrChange>
          </w:rPr>
          <w:tag w:val="MENDELEY_CITATION_v3_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"/>
          <w:id w:val="713932811"/>
          <w:placeholder>
            <w:docPart w:val="DefaultPlaceholder_-1854013440"/>
          </w:placeholder>
        </w:sdtPr>
        <w:sdtContent>
          <w:customXmlInsRangeEnd w:id="62"/>
          <w:ins w:id="64" w:author="Kristina Jaškūnė" w:date="2023-10-03T20:30:00Z">
            <w:r w:rsidR="006F198C" w:rsidRPr="006F198C">
              <w:rPr>
                <w:rFonts w:ascii="Times New Roman" w:hAnsi="Times New Roman" w:cs="Times New Roman"/>
                <w:color w:val="000000"/>
                <w:sz w:val="24"/>
                <w:szCs w:val="24"/>
              </w:rPr>
              <w:t>[16]</w:t>
            </w:r>
          </w:ins>
          <w:customXmlInsRangeStart w:id="65" w:author="Kristina Jaškūnė" w:date="2023-10-03T19:54:00Z"/>
        </w:sdtContent>
      </w:sdt>
      <w:customXmlInsRangeEnd w:id="65"/>
      <w:del w:id="66" w:author="Kristina Jaškūnė" w:date="2023-10-03T19:54:00Z">
        <w:r w:rsidRPr="001A53F7" w:rsidDel="00456B6F">
          <w:rPr>
            <w:rFonts w:ascii="Times New Roman" w:hAnsi="Times New Roman" w:cs="Times New Roman"/>
            <w:sz w:val="24"/>
            <w:szCs w:val="24"/>
          </w:rPr>
          <w:delText>(Metzger et al.</w:delText>
        </w:r>
      </w:del>
      <w:del w:id="67" w:author="Kristina Jaškūnė" w:date="2023-10-03T19:55:00Z">
        <w:r w:rsidRPr="001A53F7" w:rsidDel="00456B6F">
          <w:rPr>
            <w:rFonts w:ascii="Times New Roman" w:hAnsi="Times New Roman" w:cs="Times New Roman"/>
            <w:sz w:val="24"/>
            <w:szCs w:val="24"/>
          </w:rPr>
          <w:delText xml:space="preserve"> 2012)</w:delText>
        </w:r>
      </w:del>
      <w:r w:rsidRPr="001A53F7">
        <w:rPr>
          <w:rFonts w:ascii="Times New Roman" w:hAnsi="Times New Roman" w:cs="Times New Roman"/>
          <w:sz w:val="24"/>
          <w:szCs w:val="24"/>
        </w:rPr>
        <w:t>.</w:t>
      </w:r>
      <w:r>
        <w:rPr>
          <w:rFonts w:ascii="Times New Roman" w:hAnsi="Times New Roman" w:cs="Times New Roman"/>
          <w:sz w:val="24"/>
          <w:szCs w:val="24"/>
        </w:rPr>
        <w:t xml:space="preserve"> Ten-day meteorological data </w:t>
      </w:r>
      <w:r w:rsidR="00C3795D">
        <w:rPr>
          <w:rFonts w:ascii="Times New Roman" w:hAnsi="Times New Roman" w:cs="Times New Roman"/>
          <w:sz w:val="24"/>
          <w:szCs w:val="24"/>
        </w:rPr>
        <w:t xml:space="preserve">of </w:t>
      </w:r>
      <w:r w:rsidR="00C3795D" w:rsidRPr="00C3795D">
        <w:rPr>
          <w:rFonts w:ascii="Times New Roman" w:hAnsi="Times New Roman" w:cs="Times New Roman"/>
          <w:sz w:val="24"/>
          <w:szCs w:val="24"/>
        </w:rPr>
        <w:t xml:space="preserve">mean, minimal and maximal temperatures, precipitation and snow cover </w:t>
      </w:r>
      <w:r>
        <w:rPr>
          <w:rFonts w:ascii="Times New Roman" w:hAnsi="Times New Roman" w:cs="Times New Roman"/>
          <w:sz w:val="24"/>
          <w:szCs w:val="24"/>
        </w:rPr>
        <w:t>w</w:t>
      </w:r>
      <w:r w:rsidR="00C3795D">
        <w:rPr>
          <w:rFonts w:ascii="Times New Roman" w:hAnsi="Times New Roman" w:cs="Times New Roman"/>
          <w:sz w:val="24"/>
          <w:szCs w:val="24"/>
        </w:rPr>
        <w:t>ere</w:t>
      </w:r>
      <w:r>
        <w:rPr>
          <w:rFonts w:ascii="Times New Roman" w:hAnsi="Times New Roman" w:cs="Times New Roman"/>
          <w:sz w:val="24"/>
          <w:szCs w:val="24"/>
        </w:rPr>
        <w:t xml:space="preserve"> recorded at </w:t>
      </w:r>
      <w:r w:rsidRPr="001A53F7">
        <w:rPr>
          <w:rFonts w:ascii="Times New Roman" w:hAnsi="Times New Roman" w:cs="Times New Roman"/>
          <w:sz w:val="24"/>
          <w:szCs w:val="24"/>
        </w:rPr>
        <w:t xml:space="preserve">meteorological station </w:t>
      </w:r>
      <w:r>
        <w:rPr>
          <w:rFonts w:ascii="Times New Roman" w:hAnsi="Times New Roman" w:cs="Times New Roman"/>
          <w:sz w:val="24"/>
          <w:szCs w:val="24"/>
        </w:rPr>
        <w:t xml:space="preserve">in </w:t>
      </w:r>
      <w:proofErr w:type="spellStart"/>
      <w:r>
        <w:rPr>
          <w:rFonts w:ascii="Times New Roman" w:hAnsi="Times New Roman" w:cs="Times New Roman"/>
          <w:sz w:val="24"/>
          <w:szCs w:val="24"/>
        </w:rPr>
        <w:t>Akademija</w:t>
      </w:r>
      <w:proofErr w:type="spellEnd"/>
      <w:r>
        <w:rPr>
          <w:rFonts w:ascii="Times New Roman" w:hAnsi="Times New Roman" w:cs="Times New Roman"/>
          <w:sz w:val="24"/>
          <w:szCs w:val="24"/>
        </w:rPr>
        <w:t xml:space="preserve"> </w:t>
      </w:r>
      <w:r w:rsidR="00C3795D" w:rsidRPr="00BA547E">
        <w:rPr>
          <w:rFonts w:ascii="Times New Roman" w:hAnsi="Times New Roman" w:cs="Times New Roman"/>
          <w:sz w:val="24"/>
          <w:szCs w:val="24"/>
        </w:rPr>
        <w:t>(55°23'N, 23°57'E)</w:t>
      </w:r>
      <w:r w:rsidR="00C3795D" w:rsidRPr="00C3795D">
        <w:rPr>
          <w:rFonts w:ascii="Times New Roman" w:hAnsi="Times New Roman" w:cs="Times New Roman"/>
          <w:sz w:val="24"/>
          <w:szCs w:val="24"/>
        </w:rPr>
        <w:t xml:space="preserve"> </w:t>
      </w:r>
      <w:r w:rsidR="00C3795D">
        <w:rPr>
          <w:rFonts w:ascii="Times New Roman" w:hAnsi="Times New Roman" w:cs="Times New Roman"/>
          <w:sz w:val="24"/>
          <w:szCs w:val="24"/>
        </w:rPr>
        <w:t>over the period of 200</w:t>
      </w:r>
      <w:ins w:id="68" w:author="Vilma Kemešytė" w:date="2023-10-03T11:45:00Z">
        <w:r w:rsidR="00D57D73">
          <w:rPr>
            <w:rFonts w:ascii="Times New Roman" w:hAnsi="Times New Roman" w:cs="Times New Roman"/>
            <w:sz w:val="24"/>
            <w:szCs w:val="24"/>
          </w:rPr>
          <w:t>8</w:t>
        </w:r>
      </w:ins>
      <w:del w:id="69" w:author="Vilma Kemešytė" w:date="2023-10-03T11:45:00Z">
        <w:r w:rsidR="00C3795D" w:rsidDel="00D57D73">
          <w:rPr>
            <w:rFonts w:ascii="Times New Roman" w:hAnsi="Times New Roman" w:cs="Times New Roman"/>
            <w:sz w:val="24"/>
            <w:szCs w:val="24"/>
          </w:rPr>
          <w:delText>9</w:delText>
        </w:r>
      </w:del>
      <w:r w:rsidR="00C3795D">
        <w:rPr>
          <w:rFonts w:ascii="Times New Roman" w:hAnsi="Times New Roman" w:cs="Times New Roman"/>
          <w:sz w:val="24"/>
          <w:szCs w:val="24"/>
        </w:rPr>
        <w:t xml:space="preserve"> – 2022. </w:t>
      </w:r>
      <w:r w:rsidR="00FC7189">
        <w:rPr>
          <w:rFonts w:ascii="Times New Roman" w:hAnsi="Times New Roman" w:cs="Times New Roman"/>
          <w:sz w:val="24"/>
          <w:szCs w:val="24"/>
        </w:rPr>
        <w:t>The considered agroclimatic indices</w:t>
      </w:r>
      <w:r w:rsidR="00BF6D99">
        <w:rPr>
          <w:rFonts w:ascii="Times New Roman" w:hAnsi="Times New Roman" w:cs="Times New Roman"/>
          <w:sz w:val="24"/>
          <w:szCs w:val="24"/>
        </w:rPr>
        <w:t xml:space="preserve"> were</w:t>
      </w:r>
      <w:r w:rsidR="00FC7189">
        <w:rPr>
          <w:rFonts w:ascii="Times New Roman" w:hAnsi="Times New Roman" w:cs="Times New Roman"/>
          <w:sz w:val="24"/>
          <w:szCs w:val="24"/>
        </w:rPr>
        <w:t xml:space="preserve"> </w:t>
      </w:r>
      <w:r w:rsidR="00FC7189" w:rsidRPr="00FC7189">
        <w:rPr>
          <w:rFonts w:ascii="Times New Roman" w:hAnsi="Times New Roman" w:cs="Times New Roman"/>
          <w:sz w:val="24"/>
          <w:szCs w:val="24"/>
        </w:rPr>
        <w:t>growth period (GP)</w:t>
      </w:r>
      <w:r w:rsidR="00FC7189">
        <w:rPr>
          <w:rFonts w:ascii="Times New Roman" w:hAnsi="Times New Roman" w:cs="Times New Roman"/>
          <w:sz w:val="24"/>
          <w:szCs w:val="24"/>
        </w:rPr>
        <w:t>, autumn</w:t>
      </w:r>
      <w:r w:rsidR="00FC7189" w:rsidRPr="00FC7189">
        <w:rPr>
          <w:rFonts w:ascii="Times New Roman" w:hAnsi="Times New Roman" w:cs="Times New Roman"/>
          <w:sz w:val="24"/>
          <w:szCs w:val="24"/>
        </w:rPr>
        <w:t xml:space="preserve"> hardening (</w:t>
      </w:r>
      <w:r w:rsidR="00FC7189">
        <w:rPr>
          <w:rFonts w:ascii="Times New Roman" w:hAnsi="Times New Roman" w:cs="Times New Roman"/>
          <w:sz w:val="24"/>
          <w:szCs w:val="24"/>
        </w:rPr>
        <w:t>A</w:t>
      </w:r>
      <w:r w:rsidR="00FC7189" w:rsidRPr="00FC7189">
        <w:rPr>
          <w:rFonts w:ascii="Times New Roman" w:hAnsi="Times New Roman" w:cs="Times New Roman"/>
          <w:sz w:val="24"/>
          <w:szCs w:val="24"/>
        </w:rPr>
        <w:t>H)</w:t>
      </w:r>
      <w:r w:rsidR="00145A81">
        <w:rPr>
          <w:rFonts w:ascii="Times New Roman" w:hAnsi="Times New Roman" w:cs="Times New Roman"/>
          <w:sz w:val="24"/>
          <w:szCs w:val="24"/>
        </w:rPr>
        <w:t xml:space="preserve"> and winter period (WP). GP </w:t>
      </w:r>
      <w:r w:rsidR="00145A81" w:rsidRPr="00FC7189">
        <w:rPr>
          <w:rFonts w:ascii="Times New Roman" w:hAnsi="Times New Roman" w:cs="Times New Roman"/>
          <w:sz w:val="24"/>
          <w:szCs w:val="24"/>
        </w:rPr>
        <w:t xml:space="preserve">was assumed to start </w:t>
      </w:r>
      <w:r w:rsidR="00145A81">
        <w:rPr>
          <w:rFonts w:ascii="Times New Roman" w:hAnsi="Times New Roman" w:cs="Times New Roman"/>
          <w:sz w:val="24"/>
          <w:szCs w:val="24"/>
        </w:rPr>
        <w:t>after the mean temperature</w:t>
      </w:r>
      <w:r w:rsidR="00BF6D99">
        <w:rPr>
          <w:rFonts w:ascii="Times New Roman" w:hAnsi="Times New Roman" w:cs="Times New Roman"/>
          <w:sz w:val="24"/>
          <w:szCs w:val="24"/>
        </w:rPr>
        <w:t xml:space="preserve"> </w:t>
      </w:r>
      <w:proofErr w:type="spellStart"/>
      <w:r w:rsidR="00BF6D99" w:rsidRPr="00BF6D99">
        <w:rPr>
          <w:rFonts w:ascii="Times New Roman" w:hAnsi="Times New Roman" w:cs="Times New Roman"/>
          <w:sz w:val="24"/>
          <w:szCs w:val="24"/>
        </w:rPr>
        <w:t>T</w:t>
      </w:r>
      <w:r w:rsidR="00BF6D99" w:rsidRPr="00BF6D99">
        <w:rPr>
          <w:rFonts w:ascii="Times New Roman" w:hAnsi="Times New Roman" w:cs="Times New Roman"/>
          <w:sz w:val="24"/>
          <w:szCs w:val="24"/>
          <w:vertAlign w:val="subscript"/>
        </w:rPr>
        <w:t>mean</w:t>
      </w:r>
      <w:proofErr w:type="spellEnd"/>
      <w:r w:rsidR="00145A81">
        <w:rPr>
          <w:rFonts w:ascii="Times New Roman" w:hAnsi="Times New Roman" w:cs="Times New Roman"/>
          <w:sz w:val="24"/>
          <w:szCs w:val="24"/>
        </w:rPr>
        <w:t xml:space="preserve"> </w:t>
      </w:r>
      <w:r w:rsidR="00BF6D99">
        <w:t>≥</w:t>
      </w:r>
      <w:r w:rsidR="00145A81">
        <w:rPr>
          <w:rFonts w:ascii="Times New Roman" w:hAnsi="Times New Roman" w:cs="Times New Roman"/>
          <w:sz w:val="24"/>
          <w:szCs w:val="24"/>
        </w:rPr>
        <w:t xml:space="preserve"> 5</w:t>
      </w:r>
      <w:r w:rsidR="00145A81" w:rsidRPr="00145A81">
        <w:rPr>
          <w:rFonts w:ascii="Times New Roman" w:hAnsi="Times New Roman" w:cs="Times New Roman"/>
          <w:sz w:val="24"/>
          <w:szCs w:val="24"/>
        </w:rPr>
        <w:t>°C</w:t>
      </w:r>
      <w:r w:rsidR="00145A81">
        <w:rPr>
          <w:rFonts w:ascii="Times New Roman" w:hAnsi="Times New Roman" w:cs="Times New Roman"/>
          <w:sz w:val="24"/>
          <w:szCs w:val="24"/>
        </w:rPr>
        <w:t xml:space="preserve"> stayed for 5 days in a row and lasted until each harvesting. AH started when </w:t>
      </w:r>
      <w:proofErr w:type="spellStart"/>
      <w:r w:rsidR="00BF6D99" w:rsidRPr="00BF6D99">
        <w:rPr>
          <w:rFonts w:ascii="Times New Roman" w:hAnsi="Times New Roman" w:cs="Times New Roman"/>
          <w:sz w:val="24"/>
          <w:szCs w:val="24"/>
        </w:rPr>
        <w:t>T</w:t>
      </w:r>
      <w:r w:rsidR="00BF6D99" w:rsidRPr="00BF6D99">
        <w:rPr>
          <w:rFonts w:ascii="Times New Roman" w:hAnsi="Times New Roman" w:cs="Times New Roman"/>
          <w:sz w:val="24"/>
          <w:szCs w:val="24"/>
          <w:vertAlign w:val="subscript"/>
        </w:rPr>
        <w:t>mean</w:t>
      </w:r>
      <w:proofErr w:type="spellEnd"/>
      <w:r w:rsidR="00BF6D99" w:rsidRPr="00BF6D99">
        <w:rPr>
          <w:rFonts w:ascii="Times New Roman" w:hAnsi="Times New Roman" w:cs="Times New Roman"/>
          <w:sz w:val="24"/>
          <w:szCs w:val="24"/>
        </w:rPr>
        <w:t xml:space="preserve"> </w:t>
      </w:r>
      <w:r w:rsidR="00BF6D99">
        <w:rPr>
          <w:rFonts w:ascii="Times New Roman" w:hAnsi="Times New Roman" w:cs="Times New Roman"/>
          <w:sz w:val="24"/>
          <w:szCs w:val="24"/>
        </w:rPr>
        <w:t>≤</w:t>
      </w:r>
      <w:r w:rsidR="00BF6D99">
        <w:t xml:space="preserve"> </w:t>
      </w:r>
      <w:r w:rsidR="00BF6D99">
        <w:rPr>
          <w:rFonts w:ascii="Times New Roman" w:hAnsi="Times New Roman" w:cs="Times New Roman"/>
          <w:sz w:val="24"/>
          <w:szCs w:val="24"/>
        </w:rPr>
        <w:t>5</w:t>
      </w:r>
      <w:r w:rsidR="00BF6D99" w:rsidRPr="00145A81">
        <w:rPr>
          <w:rFonts w:ascii="Times New Roman" w:hAnsi="Times New Roman" w:cs="Times New Roman"/>
          <w:sz w:val="24"/>
          <w:szCs w:val="24"/>
        </w:rPr>
        <w:t>°C</w:t>
      </w:r>
      <w:r w:rsidR="00BF6D99">
        <w:rPr>
          <w:rFonts w:ascii="Times New Roman" w:hAnsi="Times New Roman" w:cs="Times New Roman"/>
          <w:sz w:val="24"/>
          <w:szCs w:val="24"/>
        </w:rPr>
        <w:t xml:space="preserve"> for 5 days in a row and ended at the first day of </w:t>
      </w:r>
      <w:proofErr w:type="spellStart"/>
      <w:r w:rsidR="00BF6D99" w:rsidRPr="00BF6D99">
        <w:rPr>
          <w:rFonts w:ascii="Times New Roman" w:hAnsi="Times New Roman" w:cs="Times New Roman"/>
          <w:sz w:val="24"/>
          <w:szCs w:val="24"/>
        </w:rPr>
        <w:t>T</w:t>
      </w:r>
      <w:r w:rsidR="00BF6D99" w:rsidRPr="00BF6D99">
        <w:rPr>
          <w:rFonts w:ascii="Times New Roman" w:hAnsi="Times New Roman" w:cs="Times New Roman"/>
          <w:sz w:val="24"/>
          <w:szCs w:val="24"/>
          <w:vertAlign w:val="subscript"/>
        </w:rPr>
        <w:t>min</w:t>
      </w:r>
      <w:proofErr w:type="spellEnd"/>
      <w:r w:rsidR="00BF6D99" w:rsidRPr="00BF6D99">
        <w:rPr>
          <w:rFonts w:ascii="Times New Roman" w:hAnsi="Times New Roman" w:cs="Times New Roman"/>
          <w:sz w:val="24"/>
          <w:szCs w:val="24"/>
        </w:rPr>
        <w:t xml:space="preserve"> ≤ -10°C</w:t>
      </w:r>
      <w:r w:rsidR="00BF6D99">
        <w:rPr>
          <w:rFonts w:ascii="Times New Roman" w:hAnsi="Times New Roman" w:cs="Times New Roman"/>
          <w:sz w:val="24"/>
          <w:szCs w:val="24"/>
        </w:rPr>
        <w:t>. C</w:t>
      </w:r>
      <w:r w:rsidR="00BF6D99" w:rsidRPr="00BF6D99">
        <w:rPr>
          <w:rFonts w:ascii="Times New Roman" w:hAnsi="Times New Roman" w:cs="Times New Roman"/>
          <w:sz w:val="24"/>
          <w:szCs w:val="24"/>
        </w:rPr>
        <w:t xml:space="preserve">old days were considered when </w:t>
      </w:r>
      <w:proofErr w:type="spellStart"/>
      <w:r w:rsidR="00BF6D99" w:rsidRPr="00BF6D99">
        <w:rPr>
          <w:rFonts w:ascii="Times New Roman" w:hAnsi="Times New Roman" w:cs="Times New Roman"/>
          <w:sz w:val="24"/>
          <w:szCs w:val="24"/>
        </w:rPr>
        <w:t>T</w:t>
      </w:r>
      <w:r w:rsidR="00BF6D99" w:rsidRPr="00BF6D99">
        <w:rPr>
          <w:rFonts w:ascii="Times New Roman" w:hAnsi="Times New Roman" w:cs="Times New Roman"/>
          <w:sz w:val="24"/>
          <w:szCs w:val="24"/>
          <w:vertAlign w:val="subscript"/>
        </w:rPr>
        <w:t>min</w:t>
      </w:r>
      <w:proofErr w:type="spellEnd"/>
      <w:r w:rsidR="00BF6D99" w:rsidRPr="00BF6D99">
        <w:rPr>
          <w:rFonts w:ascii="Times New Roman" w:hAnsi="Times New Roman" w:cs="Times New Roman"/>
          <w:sz w:val="24"/>
          <w:szCs w:val="24"/>
        </w:rPr>
        <w:t xml:space="preserve"> ≤ -15°C, while the warm days – when </w:t>
      </w:r>
      <w:proofErr w:type="spellStart"/>
      <w:r w:rsidR="00BF6D99" w:rsidRPr="00BF6D99">
        <w:rPr>
          <w:rFonts w:ascii="Times New Roman" w:hAnsi="Times New Roman" w:cs="Times New Roman"/>
          <w:sz w:val="24"/>
          <w:szCs w:val="24"/>
        </w:rPr>
        <w:t>T</w:t>
      </w:r>
      <w:r w:rsidR="00BF6D99" w:rsidRPr="00BF6D99">
        <w:rPr>
          <w:rFonts w:ascii="Times New Roman" w:hAnsi="Times New Roman" w:cs="Times New Roman"/>
          <w:sz w:val="24"/>
          <w:szCs w:val="24"/>
          <w:vertAlign w:val="subscript"/>
        </w:rPr>
        <w:t>mean</w:t>
      </w:r>
      <w:proofErr w:type="spellEnd"/>
      <w:r w:rsidR="00BF6D99" w:rsidRPr="00BF6D99">
        <w:rPr>
          <w:rFonts w:ascii="Times New Roman" w:hAnsi="Times New Roman" w:cs="Times New Roman"/>
          <w:sz w:val="24"/>
          <w:szCs w:val="24"/>
        </w:rPr>
        <w:t xml:space="preserve"> ≥ 0°C</w:t>
      </w:r>
      <w:r w:rsidR="00BF6D99">
        <w:rPr>
          <w:rFonts w:ascii="Times New Roman" w:hAnsi="Times New Roman" w:cs="Times New Roman"/>
          <w:sz w:val="24"/>
          <w:szCs w:val="24"/>
        </w:rPr>
        <w:t xml:space="preserve">. Degree days were calculated with the base temperature </w:t>
      </w:r>
      <w:r w:rsidR="00BF6D99" w:rsidRPr="00BF6D99">
        <w:rPr>
          <w:rFonts w:ascii="Times New Roman" w:hAnsi="Times New Roman" w:cs="Times New Roman"/>
          <w:sz w:val="24"/>
          <w:szCs w:val="24"/>
        </w:rPr>
        <w:t>T</w:t>
      </w:r>
      <w:r w:rsidR="00BF6D99">
        <w:rPr>
          <w:rFonts w:ascii="Times New Roman" w:hAnsi="Times New Roman" w:cs="Times New Roman"/>
          <w:sz w:val="24"/>
          <w:szCs w:val="24"/>
          <w:vertAlign w:val="subscript"/>
        </w:rPr>
        <w:t>b</w:t>
      </w:r>
      <w:r w:rsidR="00BF6D99" w:rsidRPr="00BF6D99">
        <w:rPr>
          <w:rFonts w:ascii="Times New Roman" w:hAnsi="Times New Roman" w:cs="Times New Roman"/>
          <w:sz w:val="24"/>
          <w:szCs w:val="24"/>
        </w:rPr>
        <w:t xml:space="preserve"> </w:t>
      </w:r>
      <w:r w:rsidR="00BF6D99">
        <w:rPr>
          <w:rFonts w:ascii="Times New Roman" w:hAnsi="Times New Roman" w:cs="Times New Roman"/>
          <w:sz w:val="24"/>
          <w:szCs w:val="24"/>
        </w:rPr>
        <w:t>= 5</w:t>
      </w:r>
      <w:r w:rsidR="00BF6D99" w:rsidRPr="00145A81">
        <w:rPr>
          <w:rFonts w:ascii="Times New Roman" w:hAnsi="Times New Roman" w:cs="Times New Roman"/>
          <w:sz w:val="24"/>
          <w:szCs w:val="24"/>
        </w:rPr>
        <w:t>°C</w:t>
      </w:r>
      <w:ins w:id="70" w:author="Kristina Jaškūnė" w:date="2023-10-03T19:55:00Z">
        <w:r w:rsidR="00456B6F">
          <w:rPr>
            <w:rFonts w:ascii="Times New Roman" w:hAnsi="Times New Roman" w:cs="Times New Roman"/>
            <w:sz w:val="24"/>
            <w:szCs w:val="24"/>
          </w:rPr>
          <w:t xml:space="preserve"> </w:t>
        </w:r>
      </w:ins>
      <w:customXmlInsRangeStart w:id="71" w:author="Kristina Jaškūnė" w:date="2023-10-03T19:55:00Z"/>
      <w:sdt>
        <w:sdtPr>
          <w:rPr>
            <w:rFonts w:ascii="Times New Roman" w:hAnsi="Times New Roman" w:cs="Times New Roman"/>
            <w:color w:val="000000"/>
            <w:sz w:val="24"/>
            <w:szCs w:val="24"/>
            <w:rPrChange w:id="72" w:author="Kristina Jaškūnė" w:date="2023-10-03T20:30:00Z">
              <w:rPr>
                <w:rFonts w:ascii="Times New Roman" w:hAnsi="Times New Roman" w:cs="Times New Roman"/>
                <w:sz w:val="24"/>
                <w:szCs w:val="24"/>
              </w:rPr>
            </w:rPrChange>
          </w:rPr>
          <w:tag w:val="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"/>
          <w:id w:val="-839077422"/>
          <w:placeholder>
            <w:docPart w:val="DefaultPlaceholder_-1854013440"/>
          </w:placeholder>
        </w:sdtPr>
        <w:sdtContent>
          <w:customXmlInsRangeEnd w:id="71"/>
          <w:ins w:id="73" w:author="Kristina Jaškūnė" w:date="2023-10-03T20:30:00Z">
            <w:r w:rsidR="006F198C" w:rsidRPr="006F198C">
              <w:rPr>
                <w:rFonts w:ascii="Times New Roman" w:hAnsi="Times New Roman" w:cs="Times New Roman"/>
                <w:color w:val="000000"/>
                <w:sz w:val="24"/>
                <w:szCs w:val="24"/>
              </w:rPr>
              <w:t>[17,18]</w:t>
            </w:r>
          </w:ins>
          <w:customXmlInsRangeStart w:id="74" w:author="Kristina Jaškūnė" w:date="2023-10-03T19:55:00Z"/>
        </w:sdtContent>
      </w:sdt>
      <w:customXmlInsRangeEnd w:id="74"/>
      <w:del w:id="75" w:author="Kristina Jaškūnė" w:date="2023-10-03T19:55:00Z">
        <w:r w:rsidR="00BF6D99" w:rsidDel="00E0211A">
          <w:rPr>
            <w:rFonts w:ascii="Times New Roman" w:hAnsi="Times New Roman" w:cs="Times New Roman"/>
            <w:sz w:val="24"/>
            <w:szCs w:val="24"/>
            <w:lang w:val="lt-LT"/>
          </w:rPr>
          <w:delText xml:space="preserve"> </w:delText>
        </w:r>
        <w:r w:rsidR="00BF6D99" w:rsidRPr="00BF6D99" w:rsidDel="00E0211A">
          <w:rPr>
            <w:rFonts w:ascii="Times New Roman" w:hAnsi="Times New Roman" w:cs="Times New Roman"/>
            <w:sz w:val="24"/>
            <w:szCs w:val="24"/>
          </w:rPr>
          <w:delText>(Bélanger et al. 2002; Thorsen and Höglind 2010)</w:delText>
        </w:r>
      </w:del>
      <w:r w:rsidR="00BF6D99" w:rsidRPr="00BF6D99">
        <w:rPr>
          <w:rFonts w:ascii="Times New Roman" w:hAnsi="Times New Roman" w:cs="Times New Roman"/>
          <w:sz w:val="24"/>
          <w:szCs w:val="24"/>
        </w:rPr>
        <w:t>.</w:t>
      </w:r>
      <w:r w:rsidR="00BF6D99">
        <w:rPr>
          <w:rFonts w:ascii="Times New Roman" w:hAnsi="Times New Roman" w:cs="Times New Roman"/>
          <w:sz w:val="24"/>
          <w:szCs w:val="24"/>
        </w:rPr>
        <w:t xml:space="preserve"> </w:t>
      </w:r>
      <w:r w:rsidR="00B953A3" w:rsidRPr="00B953A3">
        <w:rPr>
          <w:rFonts w:ascii="Times New Roman" w:hAnsi="Times New Roman" w:cs="Times New Roman"/>
          <w:sz w:val="24"/>
          <w:szCs w:val="24"/>
        </w:rPr>
        <w:t xml:space="preserve">Meteorological </w:t>
      </w:r>
      <w:r w:rsidR="00B953A3" w:rsidRPr="000D1347">
        <w:rPr>
          <w:rFonts w:ascii="Times New Roman" w:hAnsi="Times New Roman" w:cs="Times New Roman"/>
          <w:sz w:val="24"/>
          <w:szCs w:val="24"/>
          <w:lang w:val="en-GB"/>
        </w:rPr>
        <w:t xml:space="preserve">conditions varied both in terms of precipitation and temperature during the period studied (Supplementary Figure 1). </w:t>
      </w:r>
      <w:r w:rsidR="0017784F" w:rsidRPr="000D1347">
        <w:rPr>
          <w:rFonts w:ascii="Times New Roman" w:hAnsi="Times New Roman" w:cs="Times New Roman"/>
          <w:sz w:val="24"/>
          <w:szCs w:val="24"/>
          <w:lang w:val="en-GB"/>
        </w:rPr>
        <w:t>Although Lithuania is in the zone of excess irrigation, summer droughts are rather frequent events</w:t>
      </w:r>
      <w:r w:rsidR="000D1347" w:rsidRPr="000D1347">
        <w:rPr>
          <w:rFonts w:ascii="Times New Roman" w:hAnsi="Times New Roman" w:cs="Times New Roman"/>
          <w:sz w:val="24"/>
          <w:szCs w:val="24"/>
          <w:lang w:val="en-GB"/>
        </w:rPr>
        <w:t>. The vegetative season of 201</w:t>
      </w:r>
      <w:r w:rsidR="000D1347">
        <w:rPr>
          <w:rFonts w:ascii="Times New Roman" w:hAnsi="Times New Roman" w:cs="Times New Roman"/>
          <w:sz w:val="24"/>
          <w:szCs w:val="24"/>
          <w:lang w:val="en-GB"/>
        </w:rPr>
        <w:t xml:space="preserve">5 was dry but cool, and lack of precipitation during the season of </w:t>
      </w:r>
      <w:r w:rsidR="00B32AAF" w:rsidRPr="000D1347">
        <w:rPr>
          <w:rFonts w:ascii="Times New Roman" w:hAnsi="Times New Roman" w:cs="Times New Roman"/>
          <w:sz w:val="24"/>
          <w:szCs w:val="24"/>
          <w:lang w:val="en-GB"/>
        </w:rPr>
        <w:t xml:space="preserve">2018, 2019, </w:t>
      </w:r>
      <w:r w:rsidR="000D1347" w:rsidRPr="000D1347">
        <w:rPr>
          <w:rFonts w:ascii="Times New Roman" w:hAnsi="Times New Roman" w:cs="Times New Roman"/>
          <w:sz w:val="24"/>
          <w:szCs w:val="24"/>
          <w:lang w:val="en-GB"/>
        </w:rPr>
        <w:t xml:space="preserve">2020 </w:t>
      </w:r>
      <w:r w:rsidR="000D1347">
        <w:rPr>
          <w:rFonts w:ascii="Times New Roman" w:hAnsi="Times New Roman" w:cs="Times New Roman"/>
          <w:sz w:val="24"/>
          <w:szCs w:val="24"/>
          <w:lang w:val="en-GB"/>
        </w:rPr>
        <w:t>and 2021 was accompanied by high temperature. Summer of 2022 was characterized by hot and moist weather. In contrast, summer</w:t>
      </w:r>
      <w:del w:id="76" w:author="Kristina Jaškūnė" w:date="2023-10-03T20:03:00Z">
        <w:r w:rsidR="000D1347" w:rsidDel="0056497F">
          <w:rPr>
            <w:rFonts w:ascii="Times New Roman" w:hAnsi="Times New Roman" w:cs="Times New Roman"/>
            <w:sz w:val="24"/>
            <w:szCs w:val="24"/>
            <w:lang w:val="en-GB"/>
          </w:rPr>
          <w:delText>s of 20</w:delText>
        </w:r>
        <w:commentRangeStart w:id="77"/>
        <w:r w:rsidR="000D1347" w:rsidDel="0056497F">
          <w:rPr>
            <w:rFonts w:ascii="Times New Roman" w:hAnsi="Times New Roman" w:cs="Times New Roman"/>
            <w:sz w:val="24"/>
            <w:szCs w:val="24"/>
            <w:lang w:val="en-GB"/>
          </w:rPr>
          <w:delText>16</w:delText>
        </w:r>
      </w:del>
      <w:commentRangeEnd w:id="77"/>
      <w:r w:rsidR="00434AB9">
        <w:rPr>
          <w:rStyle w:val="Komentaronuoroda"/>
        </w:rPr>
        <w:commentReference w:id="77"/>
      </w:r>
      <w:del w:id="78" w:author="Kristina Jaškūnė" w:date="2023-10-03T20:03:00Z">
        <w:r w:rsidR="00784CD7" w:rsidDel="0056497F">
          <w:rPr>
            <w:rFonts w:ascii="Times New Roman" w:hAnsi="Times New Roman" w:cs="Times New Roman"/>
            <w:sz w:val="24"/>
            <w:szCs w:val="24"/>
            <w:lang w:val="en-GB"/>
          </w:rPr>
          <w:delText xml:space="preserve"> and </w:delText>
        </w:r>
      </w:del>
      <w:ins w:id="79" w:author="Kristina Jaškūnė" w:date="2023-10-03T20:03:00Z">
        <w:r w:rsidR="0056497F">
          <w:rPr>
            <w:rFonts w:ascii="Times New Roman" w:hAnsi="Times New Roman" w:cs="Times New Roman"/>
            <w:sz w:val="24"/>
            <w:szCs w:val="24"/>
            <w:lang w:val="en-GB"/>
          </w:rPr>
          <w:t xml:space="preserve"> of</w:t>
        </w:r>
      </w:ins>
      <w:r w:rsidR="000D1347">
        <w:rPr>
          <w:rFonts w:ascii="Times New Roman" w:hAnsi="Times New Roman" w:cs="Times New Roman"/>
          <w:sz w:val="24"/>
          <w:szCs w:val="24"/>
          <w:lang w:val="en-GB"/>
        </w:rPr>
        <w:t xml:space="preserve">2017 </w:t>
      </w:r>
      <w:r w:rsidR="00784CD7">
        <w:rPr>
          <w:rFonts w:ascii="Times New Roman" w:hAnsi="Times New Roman" w:cs="Times New Roman"/>
          <w:sz w:val="24"/>
          <w:szCs w:val="24"/>
          <w:lang w:val="en-GB"/>
        </w:rPr>
        <w:t>w</w:t>
      </w:r>
      <w:ins w:id="80" w:author="Kristina Jaškūnė" w:date="2023-10-03T20:03:00Z">
        <w:r w:rsidR="0056497F">
          <w:rPr>
            <w:rFonts w:ascii="Times New Roman" w:hAnsi="Times New Roman" w:cs="Times New Roman"/>
            <w:sz w:val="24"/>
            <w:szCs w:val="24"/>
            <w:lang w:val="en-GB"/>
          </w:rPr>
          <w:t>as</w:t>
        </w:r>
      </w:ins>
      <w:del w:id="81" w:author="Kristina Jaškūnė" w:date="2023-10-03T20:03:00Z">
        <w:r w:rsidR="00784CD7" w:rsidDel="0056497F">
          <w:rPr>
            <w:rFonts w:ascii="Times New Roman" w:hAnsi="Times New Roman" w:cs="Times New Roman"/>
            <w:sz w:val="24"/>
            <w:szCs w:val="24"/>
            <w:lang w:val="en-GB"/>
          </w:rPr>
          <w:delText>ere</w:delText>
        </w:r>
      </w:del>
      <w:r w:rsidR="00784CD7">
        <w:rPr>
          <w:rFonts w:ascii="Times New Roman" w:hAnsi="Times New Roman" w:cs="Times New Roman"/>
          <w:sz w:val="24"/>
          <w:szCs w:val="24"/>
          <w:lang w:val="en-GB"/>
        </w:rPr>
        <w:t xml:space="preserve"> cool and moist. Particularly cold winters occurred in 2010 and 2014, while winter of 2020 and 2022 was very warm. </w:t>
      </w:r>
      <w:r w:rsidR="00784CD7" w:rsidRPr="00B953A3">
        <w:rPr>
          <w:rFonts w:ascii="Times New Roman" w:hAnsi="Times New Roman" w:cs="Times New Roman"/>
          <w:sz w:val="24"/>
          <w:szCs w:val="24"/>
        </w:rPr>
        <w:t xml:space="preserve">Meanwhile, </w:t>
      </w:r>
      <w:r w:rsidR="00784CD7">
        <w:rPr>
          <w:rFonts w:ascii="Times New Roman" w:hAnsi="Times New Roman" w:cs="Times New Roman"/>
          <w:sz w:val="24"/>
          <w:szCs w:val="24"/>
        </w:rPr>
        <w:t>winter period of</w:t>
      </w:r>
      <w:r w:rsidR="00784CD7" w:rsidRPr="00B953A3">
        <w:rPr>
          <w:rFonts w:ascii="Times New Roman" w:hAnsi="Times New Roman" w:cs="Times New Roman"/>
          <w:sz w:val="24"/>
          <w:szCs w:val="24"/>
        </w:rPr>
        <w:t xml:space="preserve"> 2016-2019 </w:t>
      </w:r>
      <w:r w:rsidR="00784CD7">
        <w:rPr>
          <w:rFonts w:ascii="Times New Roman" w:hAnsi="Times New Roman" w:cs="Times New Roman"/>
          <w:sz w:val="24"/>
          <w:szCs w:val="24"/>
        </w:rPr>
        <w:t>featured short periods of about 3-4 weeks of cold</w:t>
      </w:r>
      <w:r w:rsidR="004B5E81">
        <w:rPr>
          <w:rFonts w:ascii="Times New Roman" w:hAnsi="Times New Roman" w:cs="Times New Roman"/>
          <w:sz w:val="24"/>
          <w:szCs w:val="24"/>
        </w:rPr>
        <w:t xml:space="preserve">, when the temperature dropped below </w:t>
      </w:r>
      <w:r w:rsidR="004B5E81" w:rsidRPr="00B953A3">
        <w:rPr>
          <w:rFonts w:ascii="Times New Roman" w:hAnsi="Times New Roman" w:cs="Times New Roman"/>
          <w:sz w:val="24"/>
          <w:szCs w:val="24"/>
        </w:rPr>
        <w:t>-15</w:t>
      </w:r>
      <w:r w:rsidR="004B5E81" w:rsidRPr="00BF6D99">
        <w:rPr>
          <w:rFonts w:ascii="Times New Roman" w:hAnsi="Times New Roman" w:cs="Times New Roman"/>
          <w:sz w:val="24"/>
          <w:szCs w:val="24"/>
        </w:rPr>
        <w:t>°</w:t>
      </w:r>
      <w:r w:rsidR="004B5E81" w:rsidRPr="00B953A3">
        <w:rPr>
          <w:rFonts w:ascii="Times New Roman" w:hAnsi="Times New Roman" w:cs="Times New Roman"/>
          <w:sz w:val="24"/>
          <w:szCs w:val="24"/>
        </w:rPr>
        <w:t>C</w:t>
      </w:r>
      <w:r w:rsidR="004B5E81">
        <w:rPr>
          <w:rFonts w:ascii="Times New Roman" w:hAnsi="Times New Roman" w:cs="Times New Roman"/>
          <w:sz w:val="24"/>
          <w:szCs w:val="24"/>
        </w:rPr>
        <w:t xml:space="preserve"> and which are critical for ryegrass.</w:t>
      </w:r>
    </w:p>
    <w:p w14:paraId="45DDB095" w14:textId="77777777" w:rsidR="004B5E81" w:rsidRPr="004B5E81" w:rsidRDefault="004B5E81" w:rsidP="004B5E81">
      <w:pPr>
        <w:jc w:val="both"/>
        <w:rPr>
          <w:rFonts w:ascii="Times New Roman" w:hAnsi="Times New Roman" w:cs="Times New Roman"/>
          <w:b/>
          <w:bCs/>
          <w:sz w:val="24"/>
          <w:szCs w:val="24"/>
        </w:rPr>
      </w:pPr>
      <w:r w:rsidRPr="004B5E81">
        <w:rPr>
          <w:rFonts w:ascii="Times New Roman" w:hAnsi="Times New Roman" w:cs="Times New Roman"/>
          <w:b/>
          <w:bCs/>
          <w:sz w:val="24"/>
          <w:szCs w:val="24"/>
        </w:rPr>
        <w:t>Statistical analysis</w:t>
      </w:r>
    </w:p>
    <w:p w14:paraId="32BD5F33" w14:textId="7945337E" w:rsidR="00145A81" w:rsidRDefault="004B5E81" w:rsidP="004B5E81">
      <w:pPr>
        <w:jc w:val="both"/>
        <w:rPr>
          <w:rFonts w:ascii="Times New Roman" w:hAnsi="Times New Roman" w:cs="Times New Roman"/>
          <w:sz w:val="24"/>
          <w:szCs w:val="24"/>
        </w:rPr>
      </w:pPr>
      <w:r w:rsidRPr="004B5E81">
        <w:rPr>
          <w:rFonts w:ascii="Times New Roman" w:hAnsi="Times New Roman" w:cs="Times New Roman"/>
          <w:sz w:val="24"/>
          <w:szCs w:val="24"/>
        </w:rPr>
        <w:t>The statistical analysis was implemented in the open-source R statistical environment (version 4.</w:t>
      </w:r>
      <w:r>
        <w:rPr>
          <w:rFonts w:ascii="Times New Roman" w:hAnsi="Times New Roman" w:cs="Times New Roman"/>
          <w:sz w:val="24"/>
          <w:szCs w:val="24"/>
        </w:rPr>
        <w:t>3</w:t>
      </w:r>
      <w:r w:rsidRPr="004B5E81">
        <w:rPr>
          <w:rFonts w:ascii="Times New Roman" w:hAnsi="Times New Roman" w:cs="Times New Roman"/>
          <w:sz w:val="24"/>
          <w:szCs w:val="24"/>
        </w:rPr>
        <w:t>.</w:t>
      </w:r>
      <w:r>
        <w:rPr>
          <w:rFonts w:ascii="Times New Roman" w:hAnsi="Times New Roman" w:cs="Times New Roman"/>
          <w:sz w:val="24"/>
          <w:szCs w:val="24"/>
        </w:rPr>
        <w:t>1</w:t>
      </w:r>
      <w:r w:rsidRPr="004B5E81">
        <w:rPr>
          <w:rFonts w:ascii="Times New Roman" w:hAnsi="Times New Roman" w:cs="Times New Roman"/>
          <w:sz w:val="24"/>
          <w:szCs w:val="24"/>
        </w:rPr>
        <w:t>; (R Core Team 202</w:t>
      </w:r>
      <w:r>
        <w:rPr>
          <w:rFonts w:ascii="Times New Roman" w:hAnsi="Times New Roman" w:cs="Times New Roman"/>
          <w:sz w:val="24"/>
          <w:szCs w:val="24"/>
        </w:rPr>
        <w:t>3</w:t>
      </w:r>
      <w:r w:rsidRPr="004B5E81">
        <w:rPr>
          <w:rFonts w:ascii="Times New Roman" w:hAnsi="Times New Roman" w:cs="Times New Roman"/>
          <w:sz w:val="24"/>
          <w:szCs w:val="24"/>
        </w:rPr>
        <w:t>). Basic descriptive statistics was calculated using R package ‘</w:t>
      </w:r>
      <w:proofErr w:type="spellStart"/>
      <w:r w:rsidRPr="004B5E81">
        <w:rPr>
          <w:rFonts w:ascii="Times New Roman" w:hAnsi="Times New Roman" w:cs="Times New Roman"/>
          <w:sz w:val="24"/>
          <w:szCs w:val="24"/>
        </w:rPr>
        <w:t>metan</w:t>
      </w:r>
      <w:proofErr w:type="spellEnd"/>
      <w:r w:rsidRPr="004B5E81">
        <w:rPr>
          <w:rFonts w:ascii="Times New Roman" w:hAnsi="Times New Roman" w:cs="Times New Roman"/>
          <w:sz w:val="24"/>
          <w:szCs w:val="24"/>
        </w:rPr>
        <w:t xml:space="preserve">’ function </w:t>
      </w:r>
      <w:proofErr w:type="spellStart"/>
      <w:r w:rsidRPr="004B5E81">
        <w:rPr>
          <w:rFonts w:ascii="Times New Roman" w:hAnsi="Times New Roman" w:cs="Times New Roman"/>
          <w:sz w:val="24"/>
          <w:szCs w:val="24"/>
        </w:rPr>
        <w:t>desc_stat</w:t>
      </w:r>
      <w:proofErr w:type="spellEnd"/>
      <w:r w:rsidRPr="004B5E81">
        <w:rPr>
          <w:rFonts w:ascii="Times New Roman" w:hAnsi="Times New Roman" w:cs="Times New Roman"/>
          <w:sz w:val="24"/>
          <w:szCs w:val="24"/>
        </w:rPr>
        <w:t xml:space="preserve"> </w:t>
      </w:r>
      <w:customXmlInsRangeStart w:id="82" w:author="Kristina Jaškūnė" w:date="2023-10-03T20:02:00Z"/>
      <w:sdt>
        <w:sdtPr>
          <w:rPr>
            <w:rFonts w:ascii="Times New Roman" w:hAnsi="Times New Roman" w:cs="Times New Roman"/>
            <w:color w:val="000000"/>
            <w:sz w:val="24"/>
            <w:szCs w:val="24"/>
            <w:rPrChange w:id="83" w:author="Kristina Jaškūnė" w:date="2023-10-03T20:30:00Z">
              <w:rPr>
                <w:rFonts w:ascii="Times New Roman" w:hAnsi="Times New Roman" w:cs="Times New Roman"/>
                <w:sz w:val="24"/>
                <w:szCs w:val="24"/>
              </w:rPr>
            </w:rPrChange>
          </w:rPr>
          <w:tag w:val="MENDELEY_CITATION_v3_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"/>
          <w:id w:val="-1683048967"/>
          <w:placeholder>
            <w:docPart w:val="DefaultPlaceholder_-1854013440"/>
          </w:placeholder>
        </w:sdtPr>
        <w:sdtContent>
          <w:customXmlInsRangeEnd w:id="82"/>
          <w:ins w:id="84" w:author="Kristina Jaškūnė" w:date="2023-10-03T20:30:00Z">
            <w:r w:rsidR="006F198C" w:rsidRPr="006F198C">
              <w:rPr>
                <w:rFonts w:ascii="Times New Roman" w:hAnsi="Times New Roman" w:cs="Times New Roman"/>
                <w:color w:val="000000"/>
                <w:sz w:val="24"/>
                <w:szCs w:val="24"/>
              </w:rPr>
              <w:t>[19]</w:t>
            </w:r>
          </w:ins>
          <w:customXmlInsRangeStart w:id="85" w:author="Kristina Jaškūnė" w:date="2023-10-03T20:02:00Z"/>
        </w:sdtContent>
      </w:sdt>
      <w:customXmlInsRangeEnd w:id="85"/>
      <w:del w:id="86" w:author="Kristina Jaškūnė" w:date="2023-10-03T20:02:00Z">
        <w:r w:rsidRPr="004B5E81" w:rsidDel="00C66D9B">
          <w:rPr>
            <w:rFonts w:ascii="Times New Roman" w:hAnsi="Times New Roman" w:cs="Times New Roman"/>
            <w:sz w:val="24"/>
            <w:szCs w:val="24"/>
          </w:rPr>
          <w:delText>(Olivoto and Lúcio 2020)</w:delText>
        </w:r>
      </w:del>
      <w:r w:rsidRPr="004B5E81">
        <w:rPr>
          <w:rFonts w:ascii="Times New Roman" w:hAnsi="Times New Roman" w:cs="Times New Roman"/>
          <w:sz w:val="24"/>
          <w:szCs w:val="24"/>
        </w:rPr>
        <w:t>, analysis of variance and post-hoc tests were conducted using R package ‘</w:t>
      </w:r>
      <w:proofErr w:type="spellStart"/>
      <w:r w:rsidRPr="004B5E81">
        <w:rPr>
          <w:rFonts w:ascii="Times New Roman" w:hAnsi="Times New Roman" w:cs="Times New Roman"/>
          <w:sz w:val="24"/>
          <w:szCs w:val="24"/>
        </w:rPr>
        <w:t>agricolae</w:t>
      </w:r>
      <w:proofErr w:type="spellEnd"/>
      <w:r w:rsidRPr="004B5E81">
        <w:rPr>
          <w:rFonts w:ascii="Times New Roman" w:hAnsi="Times New Roman" w:cs="Times New Roman"/>
          <w:sz w:val="24"/>
          <w:szCs w:val="24"/>
        </w:rPr>
        <w:t xml:space="preserve">’ </w:t>
      </w:r>
      <w:customXmlInsRangeStart w:id="87" w:author="Kristina Jaškūnė" w:date="2023-10-03T20:02:00Z"/>
      <w:sdt>
        <w:sdtPr>
          <w:rPr>
            <w:rFonts w:ascii="Times New Roman" w:hAnsi="Times New Roman" w:cs="Times New Roman"/>
            <w:color w:val="000000"/>
            <w:sz w:val="24"/>
            <w:szCs w:val="24"/>
            <w:rPrChange w:id="88" w:author="Kristina Jaškūnė" w:date="2023-10-03T20:30:00Z">
              <w:rPr>
                <w:rFonts w:ascii="Times New Roman" w:hAnsi="Times New Roman" w:cs="Times New Roman"/>
                <w:sz w:val="24"/>
                <w:szCs w:val="24"/>
              </w:rPr>
            </w:rPrChange>
          </w:rPr>
          <w:tag w:val="MENDELEY_CITATION_v3_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"/>
          <w:id w:val="-1188133214"/>
          <w:placeholder>
            <w:docPart w:val="DefaultPlaceholder_-1854013440"/>
          </w:placeholder>
        </w:sdtPr>
        <w:sdtContent>
          <w:customXmlInsRangeEnd w:id="87"/>
          <w:ins w:id="89" w:author="Kristina Jaškūnė" w:date="2023-10-03T20:30:00Z">
            <w:r w:rsidR="006F198C" w:rsidRPr="006F198C">
              <w:rPr>
                <w:rFonts w:ascii="Times New Roman" w:hAnsi="Times New Roman" w:cs="Times New Roman"/>
                <w:color w:val="000000"/>
                <w:sz w:val="24"/>
                <w:szCs w:val="24"/>
              </w:rPr>
              <w:t>[20]</w:t>
            </w:r>
          </w:ins>
          <w:customXmlInsRangeStart w:id="90" w:author="Kristina Jaškūnė" w:date="2023-10-03T20:02:00Z"/>
        </w:sdtContent>
      </w:sdt>
      <w:customXmlInsRangeEnd w:id="90"/>
      <w:del w:id="91" w:author="Kristina Jaškūnė" w:date="2023-10-03T20:02:00Z">
        <w:r w:rsidRPr="004B5E81" w:rsidDel="00C66D9B">
          <w:rPr>
            <w:rFonts w:ascii="Times New Roman" w:hAnsi="Times New Roman" w:cs="Times New Roman"/>
            <w:sz w:val="24"/>
            <w:szCs w:val="24"/>
          </w:rPr>
          <w:delText>(M</w:delText>
        </w:r>
      </w:del>
      <w:del w:id="92" w:author="Kristina Jaškūnė" w:date="2023-10-03T20:03:00Z">
        <w:r w:rsidRPr="004B5E81" w:rsidDel="00C66D9B">
          <w:rPr>
            <w:rFonts w:ascii="Times New Roman" w:hAnsi="Times New Roman" w:cs="Times New Roman"/>
            <w:sz w:val="24"/>
            <w:szCs w:val="24"/>
          </w:rPr>
          <w:delText>endiburu and Yaseen 2020)</w:delText>
        </w:r>
      </w:del>
      <w:r w:rsidRPr="004B5E81">
        <w:rPr>
          <w:rFonts w:ascii="Times New Roman" w:hAnsi="Times New Roman" w:cs="Times New Roman"/>
          <w:sz w:val="24"/>
          <w:szCs w:val="24"/>
        </w:rPr>
        <w:t>. To estimate environment effect on DMY, ANOVA and subsequently post hoc Tukey HSD test was applied. The Kruskal-Wallis test was used for analyzing the influence of year on qualitative traits and Fisher's least significant difference with Bonferroni correction was applied to test for significant differences between the trait means.</w:t>
      </w:r>
    </w:p>
    <w:p w14:paraId="5C8ACD8A" w14:textId="5BB212A0" w:rsidR="00C60729" w:rsidRDefault="00C60729" w:rsidP="00C60729">
      <w:pPr>
        <w:rPr>
          <w:ins w:id="93" w:author="Kristina Jaškūnė" w:date="2023-10-03T19:31:00Z"/>
          <w:rFonts w:ascii="Times New Roman" w:hAnsi="Times New Roman" w:cs="Times New Roman"/>
          <w:sz w:val="24"/>
          <w:szCs w:val="24"/>
        </w:rPr>
      </w:pPr>
    </w:p>
    <w:p w14:paraId="4D122499" w14:textId="52B75A00" w:rsidR="00AB408E" w:rsidRDefault="00AB408E" w:rsidP="00C60729">
      <w:pPr>
        <w:rPr>
          <w:ins w:id="94" w:author="Kristina Jaškūnė" w:date="2023-10-03T19:31:00Z"/>
          <w:rFonts w:ascii="Times New Roman" w:hAnsi="Times New Roman" w:cs="Times New Roman"/>
          <w:sz w:val="24"/>
          <w:szCs w:val="24"/>
        </w:rPr>
      </w:pPr>
      <w:ins w:id="95" w:author="Kristina Jaškūnė" w:date="2023-10-03T19:31:00Z">
        <w:r>
          <w:rPr>
            <w:rFonts w:ascii="Times New Roman" w:hAnsi="Times New Roman" w:cs="Times New Roman"/>
            <w:sz w:val="24"/>
            <w:szCs w:val="24"/>
          </w:rPr>
          <w:t>Reference</w:t>
        </w:r>
      </w:ins>
    </w:p>
    <w:customXmlInsRangeStart w:id="96" w:author="Kristina Jaškūnė" w:date="2023-10-03T19:32:00Z"/>
    <w:sdt>
      <w:sdtPr>
        <w:rPr>
          <w:rFonts w:ascii="Times New Roman" w:hAnsi="Times New Roman" w:cs="Times New Roman"/>
          <w:sz w:val="24"/>
          <w:szCs w:val="24"/>
        </w:rPr>
        <w:tag w:val="MENDELEY_BIBLIOGRAPHY"/>
        <w:id w:val="-339003180"/>
        <w:placeholder>
          <w:docPart w:val="DefaultPlaceholder_-1854013440"/>
        </w:placeholder>
      </w:sdtPr>
      <w:sdtContent>
        <w:customXmlInsRangeEnd w:id="96"/>
        <w:p w14:paraId="5B451BD1" w14:textId="77777777" w:rsidR="006F198C" w:rsidRDefault="006F198C">
          <w:pPr>
            <w:autoSpaceDE w:val="0"/>
            <w:autoSpaceDN w:val="0"/>
            <w:ind w:hanging="640"/>
            <w:divId w:val="1859389640"/>
            <w:rPr>
              <w:ins w:id="97" w:author="Kristina Jaškūnė" w:date="2023-10-03T20:30:00Z"/>
              <w:rFonts w:eastAsia="Times New Roman"/>
              <w:kern w:val="0"/>
              <w:sz w:val="24"/>
              <w:szCs w:val="24"/>
              <w14:ligatures w14:val="none"/>
            </w:rPr>
          </w:pPr>
          <w:ins w:id="98" w:author="Kristina Jaškūnė" w:date="2023-10-03T20:30:00Z">
            <w:r w:rsidRPr="006F198C">
              <w:rPr>
                <w:rFonts w:eastAsia="Times New Roman"/>
                <w:lang w:val="de-CH"/>
                <w:rPrChange w:id="99" w:author="Kristina Jaškūnė" w:date="2023-10-03T20:30:00Z">
                  <w:rPr>
                    <w:rFonts w:eastAsia="Times New Roman"/>
                  </w:rPr>
                </w:rPrChange>
              </w:rPr>
              <w:t xml:space="preserve">1. </w:t>
            </w:r>
            <w:r w:rsidRPr="006F198C">
              <w:rPr>
                <w:rFonts w:eastAsia="Times New Roman"/>
                <w:lang w:val="de-CH"/>
                <w:rPrChange w:id="100" w:author="Kristina Jaškūnė" w:date="2023-10-03T20:30:00Z">
                  <w:rPr>
                    <w:rFonts w:eastAsia="Times New Roman"/>
                  </w:rPr>
                </w:rPrChange>
              </w:rPr>
              <w:tab/>
              <w:t xml:space="preserve">Humphreys, M.; Feuerstein, U.; Vandewalle, M.; </w:t>
            </w:r>
            <w:proofErr w:type="spellStart"/>
            <w:r w:rsidRPr="006F198C">
              <w:rPr>
                <w:rFonts w:eastAsia="Times New Roman"/>
                <w:lang w:val="de-CH"/>
                <w:rPrChange w:id="101" w:author="Kristina Jaškūnė" w:date="2023-10-03T20:30:00Z">
                  <w:rPr>
                    <w:rFonts w:eastAsia="Times New Roman"/>
                  </w:rPr>
                </w:rPrChange>
              </w:rPr>
              <w:t>Baert</w:t>
            </w:r>
            <w:proofErr w:type="spellEnd"/>
            <w:r w:rsidRPr="006F198C">
              <w:rPr>
                <w:rFonts w:eastAsia="Times New Roman"/>
                <w:lang w:val="de-CH"/>
                <w:rPrChange w:id="102" w:author="Kristina Jaškūnė" w:date="2023-10-03T20:30:00Z">
                  <w:rPr>
                    <w:rFonts w:eastAsia="Times New Roman"/>
                  </w:rPr>
                </w:rPrChange>
              </w:rPr>
              <w:t xml:space="preserve">, J. </w:t>
            </w:r>
            <w:proofErr w:type="spellStart"/>
            <w:r w:rsidRPr="006F198C">
              <w:rPr>
                <w:rFonts w:eastAsia="Times New Roman"/>
                <w:lang w:val="de-CH"/>
                <w:rPrChange w:id="103" w:author="Kristina Jaškūnė" w:date="2023-10-03T20:30:00Z">
                  <w:rPr>
                    <w:rFonts w:eastAsia="Times New Roman"/>
                  </w:rPr>
                </w:rPrChange>
              </w:rPr>
              <w:t>Ryegrasses</w:t>
            </w:r>
            <w:proofErr w:type="spellEnd"/>
            <w:r w:rsidRPr="006F198C">
              <w:rPr>
                <w:rFonts w:eastAsia="Times New Roman"/>
                <w:lang w:val="de-CH"/>
                <w:rPrChange w:id="104" w:author="Kristina Jaškūnė" w:date="2023-10-03T20:30:00Z">
                  <w:rPr>
                    <w:rFonts w:eastAsia="Times New Roman"/>
                  </w:rPr>
                </w:rPrChange>
              </w:rPr>
              <w:t xml:space="preserve">. </w:t>
            </w:r>
            <w:r>
              <w:rPr>
                <w:rFonts w:eastAsia="Times New Roman"/>
              </w:rPr>
              <w:t xml:space="preserve">In </w:t>
            </w:r>
            <w:r>
              <w:rPr>
                <w:rFonts w:eastAsia="Times New Roman"/>
                <w:i/>
                <w:iCs/>
              </w:rPr>
              <w:t>Fodder Crops and Amenity Grasses</w:t>
            </w:r>
            <w:r>
              <w:rPr>
                <w:rFonts w:eastAsia="Times New Roman"/>
              </w:rPr>
              <w:t>; Boller, B., Posselt, U.K., Veronesi, F., Eds.; Springer New York: New York, NY, 2010; pp. 211–260 ISBN 978-1-4419-0760-8.</w:t>
            </w:r>
          </w:ins>
        </w:p>
        <w:p w14:paraId="0548FA18" w14:textId="77777777" w:rsidR="006F198C" w:rsidRDefault="006F198C">
          <w:pPr>
            <w:autoSpaceDE w:val="0"/>
            <w:autoSpaceDN w:val="0"/>
            <w:ind w:hanging="640"/>
            <w:divId w:val="1973711935"/>
            <w:rPr>
              <w:ins w:id="105" w:author="Kristina Jaškūnė" w:date="2023-10-03T20:30:00Z"/>
              <w:rFonts w:eastAsia="Times New Roman"/>
            </w:rPr>
          </w:pPr>
          <w:ins w:id="106" w:author="Kristina Jaškūnė" w:date="2023-10-03T20:30:00Z">
            <w:r>
              <w:rPr>
                <w:rFonts w:eastAsia="Times New Roman"/>
              </w:rPr>
              <w:t xml:space="preserve">2. </w:t>
            </w:r>
            <w:r>
              <w:rPr>
                <w:rFonts w:eastAsia="Times New Roman"/>
              </w:rPr>
              <w:tab/>
              <w:t xml:space="preserve">Wilkins, P.W.; Humphrey, M.O. Progress in Breeding Perennial Forage Grasses for Temperate Agriculture. </w:t>
            </w:r>
            <w:r>
              <w:rPr>
                <w:rFonts w:eastAsia="Times New Roman"/>
                <w:i/>
                <w:iCs/>
              </w:rPr>
              <w:t>J Agric Sci</w:t>
            </w:r>
            <w:r>
              <w:rPr>
                <w:rFonts w:eastAsia="Times New Roman"/>
              </w:rPr>
              <w:t xml:space="preserve"> </w:t>
            </w:r>
            <w:r>
              <w:rPr>
                <w:rFonts w:eastAsia="Times New Roman"/>
                <w:b/>
                <w:bCs/>
              </w:rPr>
              <w:t>2003</w:t>
            </w:r>
            <w:r>
              <w:rPr>
                <w:rFonts w:eastAsia="Times New Roman"/>
              </w:rPr>
              <w:t xml:space="preserve">, </w:t>
            </w:r>
            <w:r>
              <w:rPr>
                <w:rFonts w:eastAsia="Times New Roman"/>
                <w:i/>
                <w:iCs/>
              </w:rPr>
              <w:t>140</w:t>
            </w:r>
            <w:r>
              <w:rPr>
                <w:rFonts w:eastAsia="Times New Roman"/>
              </w:rPr>
              <w:t>, 129–150, doi:10.1017/S0021859603003058.</w:t>
            </w:r>
          </w:ins>
        </w:p>
        <w:p w14:paraId="5BAF240A" w14:textId="77777777" w:rsidR="006F198C" w:rsidRDefault="006F198C">
          <w:pPr>
            <w:autoSpaceDE w:val="0"/>
            <w:autoSpaceDN w:val="0"/>
            <w:ind w:hanging="640"/>
            <w:divId w:val="801994312"/>
            <w:rPr>
              <w:ins w:id="107" w:author="Kristina Jaškūnė" w:date="2023-10-03T20:30:00Z"/>
              <w:rFonts w:eastAsia="Times New Roman"/>
            </w:rPr>
          </w:pPr>
          <w:ins w:id="108" w:author="Kristina Jaškūnė" w:date="2023-10-03T20:30:00Z">
            <w:r>
              <w:rPr>
                <w:rFonts w:eastAsia="Times New Roman"/>
              </w:rPr>
              <w:t xml:space="preserve">3. </w:t>
            </w:r>
            <w:r>
              <w:rPr>
                <w:rFonts w:eastAsia="Times New Roman"/>
              </w:rPr>
              <w:tab/>
              <w:t xml:space="preserve">Bernard, J.K.; West, J.W.; Trammell, D.S. </w:t>
            </w:r>
            <w:r>
              <w:rPr>
                <w:rFonts w:eastAsia="Times New Roman"/>
                <w:i/>
                <w:iCs/>
              </w:rPr>
              <w:t>Effect of Replacing Corn Silage with Annual Ryegrass Silage on Nutrient Digestibility, Intake, and Milk Yield for Lactating Dairy Cows</w:t>
            </w:r>
            <w:r>
              <w:rPr>
                <w:rFonts w:eastAsia="Times New Roman"/>
              </w:rPr>
              <w:t>; 2002; Vol. 85;.</w:t>
            </w:r>
          </w:ins>
        </w:p>
        <w:p w14:paraId="69066BBF" w14:textId="77777777" w:rsidR="006F198C" w:rsidRDefault="006F198C">
          <w:pPr>
            <w:autoSpaceDE w:val="0"/>
            <w:autoSpaceDN w:val="0"/>
            <w:ind w:hanging="640"/>
            <w:divId w:val="1651328471"/>
            <w:rPr>
              <w:ins w:id="109" w:author="Kristina Jaškūnė" w:date="2023-10-03T20:30:00Z"/>
              <w:rFonts w:eastAsia="Times New Roman"/>
            </w:rPr>
          </w:pPr>
          <w:ins w:id="110" w:author="Kristina Jaškūnė" w:date="2023-10-03T20:30:00Z">
            <w:r w:rsidRPr="006F198C">
              <w:rPr>
                <w:rFonts w:eastAsia="Times New Roman"/>
                <w:lang w:val="de-CH"/>
                <w:rPrChange w:id="111" w:author="Kristina Jaškūnė" w:date="2023-10-03T20:30:00Z">
                  <w:rPr>
                    <w:rFonts w:eastAsia="Times New Roman"/>
                  </w:rPr>
                </w:rPrChange>
              </w:rPr>
              <w:lastRenderedPageBreak/>
              <w:t xml:space="preserve">4. </w:t>
            </w:r>
            <w:r w:rsidRPr="006F198C">
              <w:rPr>
                <w:rFonts w:eastAsia="Times New Roman"/>
                <w:lang w:val="de-CH"/>
                <w:rPrChange w:id="112" w:author="Kristina Jaškūnė" w:date="2023-10-03T20:30:00Z">
                  <w:rPr>
                    <w:rFonts w:eastAsia="Times New Roman"/>
                  </w:rPr>
                </w:rPrChange>
              </w:rPr>
              <w:tab/>
              <w:t xml:space="preserve">Meier, H.E.M.; Kniebusch, M.; Dieterich, C.; Gröger, M.; </w:t>
            </w:r>
            <w:proofErr w:type="spellStart"/>
            <w:r w:rsidRPr="006F198C">
              <w:rPr>
                <w:rFonts w:eastAsia="Times New Roman"/>
                <w:lang w:val="de-CH"/>
                <w:rPrChange w:id="113" w:author="Kristina Jaškūnė" w:date="2023-10-03T20:30:00Z">
                  <w:rPr>
                    <w:rFonts w:eastAsia="Times New Roman"/>
                  </w:rPr>
                </w:rPrChange>
              </w:rPr>
              <w:t>Zorita</w:t>
            </w:r>
            <w:proofErr w:type="spellEnd"/>
            <w:r w:rsidRPr="006F198C">
              <w:rPr>
                <w:rFonts w:eastAsia="Times New Roman"/>
                <w:lang w:val="de-CH"/>
                <w:rPrChange w:id="114" w:author="Kristina Jaškūnė" w:date="2023-10-03T20:30:00Z">
                  <w:rPr>
                    <w:rFonts w:eastAsia="Times New Roman"/>
                  </w:rPr>
                </w:rPrChange>
              </w:rPr>
              <w:t xml:space="preserve">, E.; </w:t>
            </w:r>
            <w:proofErr w:type="spellStart"/>
            <w:r w:rsidRPr="006F198C">
              <w:rPr>
                <w:rFonts w:eastAsia="Times New Roman"/>
                <w:lang w:val="de-CH"/>
                <w:rPrChange w:id="115" w:author="Kristina Jaškūnė" w:date="2023-10-03T20:30:00Z">
                  <w:rPr>
                    <w:rFonts w:eastAsia="Times New Roman"/>
                  </w:rPr>
                </w:rPrChange>
              </w:rPr>
              <w:t>Elmgren</w:t>
            </w:r>
            <w:proofErr w:type="spellEnd"/>
            <w:r w:rsidRPr="006F198C">
              <w:rPr>
                <w:rFonts w:eastAsia="Times New Roman"/>
                <w:lang w:val="de-CH"/>
                <w:rPrChange w:id="116" w:author="Kristina Jaškūnė" w:date="2023-10-03T20:30:00Z">
                  <w:rPr>
                    <w:rFonts w:eastAsia="Times New Roman"/>
                  </w:rPr>
                </w:rPrChange>
              </w:rPr>
              <w:t xml:space="preserve">, R.; </w:t>
            </w:r>
            <w:proofErr w:type="spellStart"/>
            <w:r w:rsidRPr="006F198C">
              <w:rPr>
                <w:rFonts w:eastAsia="Times New Roman"/>
                <w:lang w:val="de-CH"/>
                <w:rPrChange w:id="117" w:author="Kristina Jaškūnė" w:date="2023-10-03T20:30:00Z">
                  <w:rPr>
                    <w:rFonts w:eastAsia="Times New Roman"/>
                  </w:rPr>
                </w:rPrChange>
              </w:rPr>
              <w:t>Myrberg</w:t>
            </w:r>
            <w:proofErr w:type="spellEnd"/>
            <w:r w:rsidRPr="006F198C">
              <w:rPr>
                <w:rFonts w:eastAsia="Times New Roman"/>
                <w:lang w:val="de-CH"/>
                <w:rPrChange w:id="118" w:author="Kristina Jaškūnė" w:date="2023-10-03T20:30:00Z">
                  <w:rPr>
                    <w:rFonts w:eastAsia="Times New Roman"/>
                  </w:rPr>
                </w:rPrChange>
              </w:rPr>
              <w:t xml:space="preserve">, K.; </w:t>
            </w:r>
            <w:proofErr w:type="spellStart"/>
            <w:r w:rsidRPr="006F198C">
              <w:rPr>
                <w:rFonts w:eastAsia="Times New Roman"/>
                <w:lang w:val="de-CH"/>
                <w:rPrChange w:id="119" w:author="Kristina Jaškūnė" w:date="2023-10-03T20:30:00Z">
                  <w:rPr>
                    <w:rFonts w:eastAsia="Times New Roman"/>
                  </w:rPr>
                </w:rPrChange>
              </w:rPr>
              <w:t>Ahola</w:t>
            </w:r>
            <w:proofErr w:type="spellEnd"/>
            <w:r w:rsidRPr="006F198C">
              <w:rPr>
                <w:rFonts w:eastAsia="Times New Roman"/>
                <w:lang w:val="de-CH"/>
                <w:rPrChange w:id="120" w:author="Kristina Jaškūnė" w:date="2023-10-03T20:30:00Z">
                  <w:rPr>
                    <w:rFonts w:eastAsia="Times New Roman"/>
                  </w:rPr>
                </w:rPrChange>
              </w:rPr>
              <w:t xml:space="preserve">, M.; </w:t>
            </w:r>
            <w:proofErr w:type="spellStart"/>
            <w:r w:rsidRPr="006F198C">
              <w:rPr>
                <w:rFonts w:eastAsia="Times New Roman"/>
                <w:lang w:val="de-CH"/>
                <w:rPrChange w:id="121" w:author="Kristina Jaškūnė" w:date="2023-10-03T20:30:00Z">
                  <w:rPr>
                    <w:rFonts w:eastAsia="Times New Roman"/>
                  </w:rPr>
                </w:rPrChange>
              </w:rPr>
              <w:t>Bartosova</w:t>
            </w:r>
            <w:proofErr w:type="spellEnd"/>
            <w:r w:rsidRPr="006F198C">
              <w:rPr>
                <w:rFonts w:eastAsia="Times New Roman"/>
                <w:lang w:val="de-CH"/>
                <w:rPrChange w:id="122" w:author="Kristina Jaškūnė" w:date="2023-10-03T20:30:00Z">
                  <w:rPr>
                    <w:rFonts w:eastAsia="Times New Roman"/>
                  </w:rPr>
                </w:rPrChange>
              </w:rPr>
              <w:t xml:space="preserve">, A.; </w:t>
            </w:r>
            <w:proofErr w:type="spellStart"/>
            <w:r w:rsidRPr="006F198C">
              <w:rPr>
                <w:rFonts w:eastAsia="Times New Roman"/>
                <w:lang w:val="de-CH"/>
                <w:rPrChange w:id="123" w:author="Kristina Jaškūnė" w:date="2023-10-03T20:30:00Z">
                  <w:rPr>
                    <w:rFonts w:eastAsia="Times New Roman"/>
                  </w:rPr>
                </w:rPrChange>
              </w:rPr>
              <w:t>Bonsdorff</w:t>
            </w:r>
            <w:proofErr w:type="spellEnd"/>
            <w:r w:rsidRPr="006F198C">
              <w:rPr>
                <w:rFonts w:eastAsia="Times New Roman"/>
                <w:lang w:val="de-CH"/>
                <w:rPrChange w:id="124" w:author="Kristina Jaškūnė" w:date="2023-10-03T20:30:00Z">
                  <w:rPr>
                    <w:rFonts w:eastAsia="Times New Roman"/>
                  </w:rPr>
                </w:rPrChange>
              </w:rPr>
              <w:t xml:space="preserve">, E.; et al. </w:t>
            </w:r>
            <w:r>
              <w:rPr>
                <w:rFonts w:eastAsia="Times New Roman"/>
              </w:rPr>
              <w:t xml:space="preserve">Climate Change in the Baltic Sea Region: A Summary. </w:t>
            </w:r>
            <w:r>
              <w:rPr>
                <w:rFonts w:eastAsia="Times New Roman"/>
                <w:i/>
                <w:iCs/>
              </w:rPr>
              <w:t>Earth System Dynamics Discuss</w:t>
            </w:r>
            <w:r>
              <w:rPr>
                <w:rFonts w:eastAsia="Times New Roman"/>
              </w:rPr>
              <w:t xml:space="preserve"> </w:t>
            </w:r>
            <w:r>
              <w:rPr>
                <w:rFonts w:eastAsia="Times New Roman"/>
                <w:b/>
                <w:bCs/>
              </w:rPr>
              <w:t>2022</w:t>
            </w:r>
            <w:r>
              <w:rPr>
                <w:rFonts w:eastAsia="Times New Roman"/>
              </w:rPr>
              <w:t xml:space="preserve">, </w:t>
            </w:r>
            <w:r>
              <w:rPr>
                <w:rFonts w:eastAsia="Times New Roman"/>
                <w:i/>
                <w:iCs/>
              </w:rPr>
              <w:t>13</w:t>
            </w:r>
            <w:r>
              <w:rPr>
                <w:rFonts w:eastAsia="Times New Roman"/>
              </w:rPr>
              <w:t>, 457–593, doi:10.5194/esd-2021-67.</w:t>
            </w:r>
          </w:ins>
        </w:p>
        <w:p w14:paraId="36606F9B" w14:textId="77777777" w:rsidR="006F198C" w:rsidRDefault="006F198C">
          <w:pPr>
            <w:autoSpaceDE w:val="0"/>
            <w:autoSpaceDN w:val="0"/>
            <w:ind w:hanging="640"/>
            <w:divId w:val="1951084857"/>
            <w:rPr>
              <w:ins w:id="125" w:author="Kristina Jaškūnė" w:date="2023-10-03T20:30:00Z"/>
              <w:rFonts w:eastAsia="Times New Roman"/>
            </w:rPr>
          </w:pPr>
          <w:ins w:id="126" w:author="Kristina Jaškūnė" w:date="2023-10-03T20:30:00Z">
            <w:r>
              <w:rPr>
                <w:rFonts w:eastAsia="Times New Roman"/>
              </w:rPr>
              <w:t xml:space="preserve">5. </w:t>
            </w:r>
            <w:r>
              <w:rPr>
                <w:rFonts w:eastAsia="Times New Roman"/>
              </w:rPr>
              <w:tab/>
              <w:t xml:space="preserve">Ergon, Å.; </w:t>
            </w:r>
            <w:proofErr w:type="spellStart"/>
            <w:r>
              <w:rPr>
                <w:rFonts w:eastAsia="Times New Roman"/>
              </w:rPr>
              <w:t>Seddaiu</w:t>
            </w:r>
            <w:proofErr w:type="spellEnd"/>
            <w:r>
              <w:rPr>
                <w:rFonts w:eastAsia="Times New Roman"/>
              </w:rPr>
              <w:t xml:space="preserve">, G.; Korhonen, P.; Virkajärvi, P.; Bellocchi, G.; Østrem, L.; </w:t>
            </w:r>
            <w:proofErr w:type="spellStart"/>
            <w:r>
              <w:rPr>
                <w:rFonts w:eastAsia="Times New Roman"/>
              </w:rPr>
              <w:t>Reheul</w:t>
            </w:r>
            <w:proofErr w:type="spellEnd"/>
            <w:r>
              <w:rPr>
                <w:rFonts w:eastAsia="Times New Roman"/>
              </w:rPr>
              <w:t xml:space="preserve">, D.; </w:t>
            </w:r>
            <w:proofErr w:type="spellStart"/>
            <w:r>
              <w:rPr>
                <w:rFonts w:eastAsia="Times New Roman"/>
              </w:rPr>
              <w:t>Volaire</w:t>
            </w:r>
            <w:proofErr w:type="spellEnd"/>
            <w:r>
              <w:rPr>
                <w:rFonts w:eastAsia="Times New Roman"/>
              </w:rPr>
              <w:t xml:space="preserve">, F.; Ergon, Å.; </w:t>
            </w:r>
            <w:proofErr w:type="spellStart"/>
            <w:r>
              <w:rPr>
                <w:rFonts w:eastAsia="Times New Roman"/>
              </w:rPr>
              <w:t>Seddaiu</w:t>
            </w:r>
            <w:proofErr w:type="spellEnd"/>
            <w:r>
              <w:rPr>
                <w:rFonts w:eastAsia="Times New Roman"/>
              </w:rPr>
              <w:t xml:space="preserve">, G.; et al. How Can Forage Production in Nordic and Mediterranean Europe Adapt to the Challenges and Opportunities Arising from Climate Change? </w:t>
            </w:r>
            <w:r>
              <w:rPr>
                <w:rFonts w:eastAsia="Times New Roman"/>
                <w:i/>
                <w:iCs/>
              </w:rPr>
              <w:t>European Journal of Agronomy</w:t>
            </w:r>
            <w:r>
              <w:rPr>
                <w:rFonts w:eastAsia="Times New Roman"/>
              </w:rPr>
              <w:t xml:space="preserve"> </w:t>
            </w:r>
            <w:r>
              <w:rPr>
                <w:rFonts w:eastAsia="Times New Roman"/>
                <w:b/>
                <w:bCs/>
              </w:rPr>
              <w:t>2018</w:t>
            </w:r>
            <w:r>
              <w:rPr>
                <w:rFonts w:eastAsia="Times New Roman"/>
              </w:rPr>
              <w:t xml:space="preserve">, </w:t>
            </w:r>
            <w:r>
              <w:rPr>
                <w:rFonts w:eastAsia="Times New Roman"/>
                <w:i/>
                <w:iCs/>
              </w:rPr>
              <w:t>92</w:t>
            </w:r>
            <w:r>
              <w:rPr>
                <w:rFonts w:eastAsia="Times New Roman"/>
              </w:rPr>
              <w:t>, 97–106, doi:10.1016/j.eja.2017.09.016.</w:t>
            </w:r>
          </w:ins>
        </w:p>
        <w:p w14:paraId="2CA65265" w14:textId="77777777" w:rsidR="006F198C" w:rsidRDefault="006F198C">
          <w:pPr>
            <w:autoSpaceDE w:val="0"/>
            <w:autoSpaceDN w:val="0"/>
            <w:ind w:hanging="640"/>
            <w:divId w:val="2099019417"/>
            <w:rPr>
              <w:ins w:id="127" w:author="Kristina Jaškūnė" w:date="2023-10-03T20:30:00Z"/>
              <w:rFonts w:eastAsia="Times New Roman"/>
            </w:rPr>
          </w:pPr>
          <w:ins w:id="128" w:author="Kristina Jaškūnė" w:date="2023-10-03T20:30:00Z">
            <w:r>
              <w:rPr>
                <w:rFonts w:eastAsia="Times New Roman"/>
              </w:rPr>
              <w:t xml:space="preserve">6. </w:t>
            </w:r>
            <w:r>
              <w:rPr>
                <w:rFonts w:eastAsia="Times New Roman"/>
              </w:rPr>
              <w:tab/>
              <w:t xml:space="preserve">Helgadóttir, Á.; Ostrem, L.; Collins, R.P.; Humphreys, M.; Marshall, A.; Julier, B.; </w:t>
            </w:r>
            <w:proofErr w:type="spellStart"/>
            <w:r>
              <w:rPr>
                <w:rFonts w:eastAsia="Times New Roman"/>
              </w:rPr>
              <w:t>Gastal</w:t>
            </w:r>
            <w:proofErr w:type="spellEnd"/>
            <w:r>
              <w:rPr>
                <w:rFonts w:eastAsia="Times New Roman"/>
              </w:rPr>
              <w:t xml:space="preserve">, F.; Barre, P.; </w:t>
            </w:r>
            <w:proofErr w:type="spellStart"/>
            <w:r>
              <w:rPr>
                <w:rFonts w:eastAsia="Times New Roman"/>
              </w:rPr>
              <w:t>Louarn</w:t>
            </w:r>
            <w:proofErr w:type="spellEnd"/>
            <w:r>
              <w:rPr>
                <w:rFonts w:eastAsia="Times New Roman"/>
              </w:rPr>
              <w:t xml:space="preserve">, G. Breeding Forages to Cope with Environmental Challenges in the Light of Climate Change and Resource Limitations. In </w:t>
            </w:r>
            <w:r>
              <w:rPr>
                <w:rFonts w:eastAsia="Times New Roman"/>
                <w:i/>
                <w:iCs/>
              </w:rPr>
              <w:t>Breeding in a World of Scarcity</w:t>
            </w:r>
            <w:r>
              <w:rPr>
                <w:rFonts w:eastAsia="Times New Roman"/>
              </w:rPr>
              <w:t xml:space="preserve">; Roldan-Ruiz, I., Baert, J., </w:t>
            </w:r>
            <w:proofErr w:type="spellStart"/>
            <w:r>
              <w:rPr>
                <w:rFonts w:eastAsia="Times New Roman"/>
              </w:rPr>
              <w:t>Reheul</w:t>
            </w:r>
            <w:proofErr w:type="spellEnd"/>
            <w:r>
              <w:rPr>
                <w:rFonts w:eastAsia="Times New Roman"/>
              </w:rPr>
              <w:t>, D., Eds.; Springer International Publishing AG : Switzerland, 2016; pp. 3–14 ISBN 978-3-319-28930-4.</w:t>
            </w:r>
          </w:ins>
        </w:p>
        <w:p w14:paraId="03B3B24E" w14:textId="77777777" w:rsidR="006F198C" w:rsidRDefault="006F198C">
          <w:pPr>
            <w:autoSpaceDE w:val="0"/>
            <w:autoSpaceDN w:val="0"/>
            <w:ind w:hanging="640"/>
            <w:divId w:val="1460149622"/>
            <w:rPr>
              <w:ins w:id="129" w:author="Kristina Jaškūnė" w:date="2023-10-03T20:30:00Z"/>
              <w:rFonts w:eastAsia="Times New Roman"/>
            </w:rPr>
          </w:pPr>
          <w:ins w:id="130" w:author="Kristina Jaškūnė" w:date="2023-10-03T20:30:00Z">
            <w:r>
              <w:rPr>
                <w:rFonts w:eastAsia="Times New Roman"/>
              </w:rPr>
              <w:t xml:space="preserve">7. </w:t>
            </w:r>
            <w:r>
              <w:rPr>
                <w:rFonts w:eastAsia="Times New Roman"/>
              </w:rPr>
              <w:tab/>
              <w:t xml:space="preserve">Jaškūnė, K.; Aleliūnas, A.; Statkevičiūtė, G.; Kemešytė, V.; Studer, B.; Yates, S. Genome-Wide Association Study to Identify Candidate Loci for Biomass Formation Under Water Deficit in Perennial Ryegrass. </w:t>
            </w:r>
            <w:r>
              <w:rPr>
                <w:rFonts w:eastAsia="Times New Roman"/>
                <w:i/>
                <w:iCs/>
              </w:rPr>
              <w:t>Front Plant Sci</w:t>
            </w:r>
            <w:r>
              <w:rPr>
                <w:rFonts w:eastAsia="Times New Roman"/>
              </w:rPr>
              <w:t xml:space="preserve"> </w:t>
            </w:r>
            <w:r>
              <w:rPr>
                <w:rFonts w:eastAsia="Times New Roman"/>
                <w:b/>
                <w:bCs/>
              </w:rPr>
              <w:t>2020</w:t>
            </w:r>
            <w:r>
              <w:rPr>
                <w:rFonts w:eastAsia="Times New Roman"/>
              </w:rPr>
              <w:t xml:space="preserve">, </w:t>
            </w:r>
            <w:r>
              <w:rPr>
                <w:rFonts w:eastAsia="Times New Roman"/>
                <w:i/>
                <w:iCs/>
              </w:rPr>
              <w:t>11</w:t>
            </w:r>
            <w:r>
              <w:rPr>
                <w:rFonts w:eastAsia="Times New Roman"/>
              </w:rPr>
              <w:t>, 570204, doi:10.3389/fpls.2020.570204.</w:t>
            </w:r>
          </w:ins>
        </w:p>
        <w:p w14:paraId="1FCC0400" w14:textId="77777777" w:rsidR="006F198C" w:rsidRDefault="006F198C">
          <w:pPr>
            <w:autoSpaceDE w:val="0"/>
            <w:autoSpaceDN w:val="0"/>
            <w:ind w:hanging="640"/>
            <w:divId w:val="1301687117"/>
            <w:rPr>
              <w:ins w:id="131" w:author="Kristina Jaškūnė" w:date="2023-10-03T20:30:00Z"/>
              <w:rFonts w:eastAsia="Times New Roman"/>
            </w:rPr>
          </w:pPr>
          <w:ins w:id="132" w:author="Kristina Jaškūnė" w:date="2023-10-03T20:30:00Z">
            <w:r>
              <w:rPr>
                <w:rFonts w:eastAsia="Times New Roman"/>
              </w:rPr>
              <w:t xml:space="preserve">8. </w:t>
            </w:r>
            <w:r>
              <w:rPr>
                <w:rFonts w:eastAsia="Times New Roman"/>
              </w:rPr>
              <w:tab/>
              <w:t xml:space="preserve">Lee, J.M.; Clark, A.J.; Roche, J.R. Climate-Change Effects and Adaptation Options for Temperate Pasture-Based Dairy Farming Systems: A Review. </w:t>
            </w:r>
            <w:r>
              <w:rPr>
                <w:rFonts w:eastAsia="Times New Roman"/>
                <w:b/>
                <w:bCs/>
              </w:rPr>
              <w:t>2013</w:t>
            </w:r>
            <w:r>
              <w:rPr>
                <w:rFonts w:eastAsia="Times New Roman"/>
              </w:rPr>
              <w:t>, doi:10.1111/gfs.12039.</w:t>
            </w:r>
          </w:ins>
        </w:p>
        <w:p w14:paraId="70C2272C" w14:textId="77777777" w:rsidR="006F198C" w:rsidRDefault="006F198C">
          <w:pPr>
            <w:autoSpaceDE w:val="0"/>
            <w:autoSpaceDN w:val="0"/>
            <w:ind w:hanging="640"/>
            <w:divId w:val="1094665263"/>
            <w:rPr>
              <w:ins w:id="133" w:author="Kristina Jaškūnė" w:date="2023-10-03T20:30:00Z"/>
              <w:rFonts w:eastAsia="Times New Roman"/>
            </w:rPr>
          </w:pPr>
          <w:ins w:id="134" w:author="Kristina Jaškūnė" w:date="2023-10-03T20:30:00Z">
            <w:r>
              <w:rPr>
                <w:rFonts w:eastAsia="Times New Roman"/>
              </w:rPr>
              <w:t xml:space="preserve">9. </w:t>
            </w:r>
            <w:r>
              <w:rPr>
                <w:rFonts w:eastAsia="Times New Roman"/>
              </w:rPr>
              <w:tab/>
              <w:t xml:space="preserve">Kalaugher, E.; Beukes, P.; Bornman, J.F.; Clark, A.; Campbell, D.I. Modelling Farm-Level Adaptation of Temperate, Pasture-Based Dairy Farms to Climate Change. </w:t>
            </w:r>
            <w:r>
              <w:rPr>
                <w:rFonts w:eastAsia="Times New Roman"/>
                <w:i/>
                <w:iCs/>
              </w:rPr>
              <w:t>Agric Syst</w:t>
            </w:r>
            <w:r>
              <w:rPr>
                <w:rFonts w:eastAsia="Times New Roman"/>
              </w:rPr>
              <w:t xml:space="preserve"> </w:t>
            </w:r>
            <w:r>
              <w:rPr>
                <w:rFonts w:eastAsia="Times New Roman"/>
                <w:b/>
                <w:bCs/>
              </w:rPr>
              <w:t>2017</w:t>
            </w:r>
            <w:r>
              <w:rPr>
                <w:rFonts w:eastAsia="Times New Roman"/>
              </w:rPr>
              <w:t xml:space="preserve">, </w:t>
            </w:r>
            <w:r>
              <w:rPr>
                <w:rFonts w:eastAsia="Times New Roman"/>
                <w:i/>
                <w:iCs/>
              </w:rPr>
              <w:t>153</w:t>
            </w:r>
            <w:r>
              <w:rPr>
                <w:rFonts w:eastAsia="Times New Roman"/>
              </w:rPr>
              <w:t>, 53–68, doi:10.1016/J.AGSY.2017.01.008.</w:t>
            </w:r>
          </w:ins>
        </w:p>
        <w:p w14:paraId="6365C582" w14:textId="77777777" w:rsidR="006F198C" w:rsidRDefault="006F198C">
          <w:pPr>
            <w:autoSpaceDE w:val="0"/>
            <w:autoSpaceDN w:val="0"/>
            <w:ind w:hanging="640"/>
            <w:divId w:val="1476413545"/>
            <w:rPr>
              <w:ins w:id="135" w:author="Kristina Jaškūnė" w:date="2023-10-03T20:30:00Z"/>
              <w:rFonts w:eastAsia="Times New Roman"/>
            </w:rPr>
          </w:pPr>
          <w:ins w:id="136" w:author="Kristina Jaškūnė" w:date="2023-10-03T20:30:00Z">
            <w:r>
              <w:rPr>
                <w:rFonts w:eastAsia="Times New Roman"/>
              </w:rPr>
              <w:t xml:space="preserve">10. </w:t>
            </w:r>
            <w:r>
              <w:rPr>
                <w:rFonts w:eastAsia="Times New Roman"/>
              </w:rPr>
              <w:tab/>
              <w:t xml:space="preserve">Jaškūnė, K.; Armonienė, R.; Liatukas, Ž.; Statkevičiūtė, G.; Cesevičienė, J.; Brazauskas, G. Relationship between Freezing Tolerance and Leaf Growth during Acclimation in Winter Wheat. </w:t>
            </w:r>
            <w:r>
              <w:rPr>
                <w:rFonts w:eastAsia="Times New Roman"/>
                <w:i/>
                <w:iCs/>
              </w:rPr>
              <w:t>Agronomy</w:t>
            </w:r>
            <w:r>
              <w:rPr>
                <w:rFonts w:eastAsia="Times New Roman"/>
              </w:rPr>
              <w:t xml:space="preserve"> </w:t>
            </w:r>
            <w:r>
              <w:rPr>
                <w:rFonts w:eastAsia="Times New Roman"/>
                <w:b/>
                <w:bCs/>
              </w:rPr>
              <w:t>2022</w:t>
            </w:r>
            <w:r>
              <w:rPr>
                <w:rFonts w:eastAsia="Times New Roman"/>
              </w:rPr>
              <w:t xml:space="preserve">, </w:t>
            </w:r>
            <w:r>
              <w:rPr>
                <w:rFonts w:eastAsia="Times New Roman"/>
                <w:i/>
                <w:iCs/>
              </w:rPr>
              <w:t>12</w:t>
            </w:r>
            <w:r>
              <w:rPr>
                <w:rFonts w:eastAsia="Times New Roman"/>
              </w:rPr>
              <w:t>, 859, doi:10.3390/agronomy12040859.</w:t>
            </w:r>
          </w:ins>
        </w:p>
        <w:p w14:paraId="5256F640" w14:textId="77777777" w:rsidR="006F198C" w:rsidRDefault="006F198C">
          <w:pPr>
            <w:autoSpaceDE w:val="0"/>
            <w:autoSpaceDN w:val="0"/>
            <w:ind w:hanging="640"/>
            <w:divId w:val="165824800"/>
            <w:rPr>
              <w:ins w:id="137" w:author="Kristina Jaškūnė" w:date="2023-10-03T20:30:00Z"/>
              <w:rFonts w:eastAsia="Times New Roman"/>
            </w:rPr>
          </w:pPr>
          <w:ins w:id="138" w:author="Kristina Jaškūnė" w:date="2023-10-03T20:30:00Z">
            <w:r>
              <w:rPr>
                <w:rFonts w:eastAsia="Times New Roman"/>
              </w:rPr>
              <w:t xml:space="preserve">11. </w:t>
            </w:r>
            <w:r>
              <w:rPr>
                <w:rFonts w:eastAsia="Times New Roman"/>
              </w:rPr>
              <w:tab/>
              <w:t xml:space="preserve">Akinroluyo, O.K.; Jaškūnė, K.; Kemešytė, V.; Statkevičiūtė, G. Drought Stress Response of Westerwolths Ryegrass (Lolium Multiflorum Ssp. Multiflorum) Cultivars Differing in Their Ploidy Level. </w:t>
            </w:r>
            <w:proofErr w:type="spellStart"/>
            <w:r>
              <w:rPr>
                <w:rFonts w:eastAsia="Times New Roman"/>
                <w:i/>
                <w:iCs/>
              </w:rPr>
              <w:t>Zemdirbyste</w:t>
            </w:r>
            <w:proofErr w:type="spellEnd"/>
            <w:r>
              <w:rPr>
                <w:rFonts w:eastAsia="Times New Roman"/>
              </w:rPr>
              <w:t xml:space="preserve"> </w:t>
            </w:r>
            <w:r>
              <w:rPr>
                <w:rFonts w:eastAsia="Times New Roman"/>
                <w:b/>
                <w:bCs/>
              </w:rPr>
              <w:t>2020</w:t>
            </w:r>
            <w:r>
              <w:rPr>
                <w:rFonts w:eastAsia="Times New Roman"/>
              </w:rPr>
              <w:t xml:space="preserve">, </w:t>
            </w:r>
            <w:r>
              <w:rPr>
                <w:rFonts w:eastAsia="Times New Roman"/>
                <w:i/>
                <w:iCs/>
              </w:rPr>
              <w:t>107</w:t>
            </w:r>
            <w:r>
              <w:rPr>
                <w:rFonts w:eastAsia="Times New Roman"/>
              </w:rPr>
              <w:t>, 161–170, doi:10.13080/z-a.2020.107.021.</w:t>
            </w:r>
          </w:ins>
        </w:p>
        <w:p w14:paraId="6D31CFE9" w14:textId="77777777" w:rsidR="006F198C" w:rsidRDefault="006F198C">
          <w:pPr>
            <w:autoSpaceDE w:val="0"/>
            <w:autoSpaceDN w:val="0"/>
            <w:ind w:hanging="640"/>
            <w:divId w:val="1594775582"/>
            <w:rPr>
              <w:ins w:id="139" w:author="Kristina Jaškūnė" w:date="2023-10-03T20:30:00Z"/>
              <w:rFonts w:eastAsia="Times New Roman"/>
            </w:rPr>
          </w:pPr>
          <w:ins w:id="140" w:author="Kristina Jaškūnė" w:date="2023-10-03T20:30:00Z">
            <w:r>
              <w:rPr>
                <w:rFonts w:eastAsia="Times New Roman"/>
              </w:rPr>
              <w:t xml:space="preserve">12. </w:t>
            </w:r>
            <w:r>
              <w:rPr>
                <w:rFonts w:eastAsia="Times New Roman"/>
              </w:rPr>
              <w:tab/>
              <w:t xml:space="preserve">Jaškūnė, K.; Kemešytė, V.; Aleliūnas, A.; Statkevičiūtė, G. Genome-Wide Markers for Seed Yield and Disease Resistance in Perennial Ryegrass. </w:t>
            </w:r>
            <w:r>
              <w:rPr>
                <w:rFonts w:eastAsia="Times New Roman"/>
                <w:i/>
                <w:iCs/>
              </w:rPr>
              <w:t>Crop J</w:t>
            </w:r>
            <w:r>
              <w:rPr>
                <w:rFonts w:eastAsia="Times New Roman"/>
              </w:rPr>
              <w:t xml:space="preserve"> </w:t>
            </w:r>
            <w:r>
              <w:rPr>
                <w:rFonts w:eastAsia="Times New Roman"/>
                <w:b/>
                <w:bCs/>
              </w:rPr>
              <w:t>2022</w:t>
            </w:r>
            <w:r>
              <w:rPr>
                <w:rFonts w:eastAsia="Times New Roman"/>
              </w:rPr>
              <w:t xml:space="preserve">, </w:t>
            </w:r>
            <w:r>
              <w:rPr>
                <w:rFonts w:eastAsia="Times New Roman"/>
                <w:i/>
                <w:iCs/>
              </w:rPr>
              <w:t>10</w:t>
            </w:r>
            <w:r>
              <w:rPr>
                <w:rFonts w:eastAsia="Times New Roman"/>
              </w:rPr>
              <w:t>, 508–514, doi:10.1016/J.CJ.2021.07.005.</w:t>
            </w:r>
          </w:ins>
        </w:p>
        <w:p w14:paraId="2B02159B" w14:textId="77777777" w:rsidR="006F198C" w:rsidRDefault="006F198C">
          <w:pPr>
            <w:autoSpaceDE w:val="0"/>
            <w:autoSpaceDN w:val="0"/>
            <w:ind w:hanging="640"/>
            <w:divId w:val="587426852"/>
            <w:rPr>
              <w:ins w:id="141" w:author="Kristina Jaškūnė" w:date="2023-10-03T20:30:00Z"/>
              <w:rFonts w:eastAsia="Times New Roman"/>
            </w:rPr>
          </w:pPr>
          <w:ins w:id="142" w:author="Kristina Jaškūnė" w:date="2023-10-03T20:30:00Z">
            <w:r>
              <w:rPr>
                <w:rFonts w:eastAsia="Times New Roman"/>
              </w:rPr>
              <w:t xml:space="preserve">13. </w:t>
            </w:r>
            <w:r>
              <w:rPr>
                <w:rFonts w:eastAsia="Times New Roman"/>
              </w:rPr>
              <w:tab/>
            </w:r>
            <w:proofErr w:type="spellStart"/>
            <w:r>
              <w:rPr>
                <w:rFonts w:eastAsia="Times New Roman"/>
              </w:rPr>
              <w:t>Dalmannsdóttir</w:t>
            </w:r>
            <w:proofErr w:type="spellEnd"/>
            <w:r>
              <w:rPr>
                <w:rFonts w:eastAsia="Times New Roman"/>
              </w:rPr>
              <w:t xml:space="preserve">, S.; Rapacz, M.; Jørgensen, M.; Østrem, L.; Larsen, A.; </w:t>
            </w:r>
            <w:proofErr w:type="spellStart"/>
            <w:r>
              <w:rPr>
                <w:rFonts w:eastAsia="Times New Roman"/>
              </w:rPr>
              <w:t>Rødven</w:t>
            </w:r>
            <w:proofErr w:type="spellEnd"/>
            <w:r>
              <w:rPr>
                <w:rFonts w:eastAsia="Times New Roman"/>
              </w:rPr>
              <w:t xml:space="preserve">, R.; Rognli, O.A. Temperature Before Cold Acclimation Affects Cold Tolerance and </w:t>
            </w:r>
            <w:proofErr w:type="spellStart"/>
            <w:r>
              <w:rPr>
                <w:rFonts w:eastAsia="Times New Roman"/>
              </w:rPr>
              <w:t>Photoacclimation</w:t>
            </w:r>
            <w:proofErr w:type="spellEnd"/>
            <w:r>
              <w:rPr>
                <w:rFonts w:eastAsia="Times New Roman"/>
              </w:rPr>
              <w:t xml:space="preserve"> in Timothy ( Phleum Pratense L.), Perennial Ryegrass ( Lolium Perenne L.) and Red Clover ( Trifolium Pratense L.). </w:t>
            </w:r>
            <w:r>
              <w:rPr>
                <w:rFonts w:eastAsia="Times New Roman"/>
                <w:i/>
                <w:iCs/>
              </w:rPr>
              <w:t>J Agron Crop Sci</w:t>
            </w:r>
            <w:r>
              <w:rPr>
                <w:rFonts w:eastAsia="Times New Roman"/>
              </w:rPr>
              <w:t xml:space="preserve"> </w:t>
            </w:r>
            <w:r>
              <w:rPr>
                <w:rFonts w:eastAsia="Times New Roman"/>
                <w:b/>
                <w:bCs/>
              </w:rPr>
              <w:t>2015</w:t>
            </w:r>
            <w:r>
              <w:rPr>
                <w:rFonts w:eastAsia="Times New Roman"/>
              </w:rPr>
              <w:t xml:space="preserve">, </w:t>
            </w:r>
            <w:r>
              <w:rPr>
                <w:rFonts w:eastAsia="Times New Roman"/>
                <w:i/>
                <w:iCs/>
              </w:rPr>
              <w:t>202</w:t>
            </w:r>
            <w:r>
              <w:rPr>
                <w:rFonts w:eastAsia="Times New Roman"/>
              </w:rPr>
              <w:t>, 320–330, doi:10.1111/jac.12149.</w:t>
            </w:r>
          </w:ins>
        </w:p>
        <w:p w14:paraId="0A03ADCF" w14:textId="77777777" w:rsidR="006F198C" w:rsidRDefault="006F198C">
          <w:pPr>
            <w:autoSpaceDE w:val="0"/>
            <w:autoSpaceDN w:val="0"/>
            <w:ind w:hanging="640"/>
            <w:divId w:val="1063942308"/>
            <w:rPr>
              <w:ins w:id="143" w:author="Kristina Jaškūnė" w:date="2023-10-03T20:30:00Z"/>
              <w:rFonts w:eastAsia="Times New Roman"/>
            </w:rPr>
          </w:pPr>
          <w:ins w:id="144" w:author="Kristina Jaškūnė" w:date="2023-10-03T20:30:00Z">
            <w:r>
              <w:rPr>
                <w:rFonts w:eastAsia="Times New Roman"/>
              </w:rPr>
              <w:t xml:space="preserve">14. </w:t>
            </w:r>
            <w:r>
              <w:rPr>
                <w:rFonts w:eastAsia="Times New Roman"/>
              </w:rPr>
              <w:tab/>
              <w:t xml:space="preserve">Østrem, L.; Rapacz, M.; Larsen, A.; Marum, P.; Rognli, O.A. Chlorophyll a Fluorescence and Freezing Tests as Selection Methods for Growth Cessation and Increased Winter Survival in ×Festulolium. </w:t>
            </w:r>
            <w:r>
              <w:rPr>
                <w:rFonts w:eastAsia="Times New Roman"/>
                <w:i/>
                <w:iCs/>
              </w:rPr>
              <w:t>Front Plant Sci</w:t>
            </w:r>
            <w:r>
              <w:rPr>
                <w:rFonts w:eastAsia="Times New Roman"/>
              </w:rPr>
              <w:t xml:space="preserve"> </w:t>
            </w:r>
            <w:r>
              <w:rPr>
                <w:rFonts w:eastAsia="Times New Roman"/>
                <w:b/>
                <w:bCs/>
              </w:rPr>
              <w:t>2018</w:t>
            </w:r>
            <w:r>
              <w:rPr>
                <w:rFonts w:eastAsia="Times New Roman"/>
              </w:rPr>
              <w:t xml:space="preserve">, </w:t>
            </w:r>
            <w:r>
              <w:rPr>
                <w:rFonts w:eastAsia="Times New Roman"/>
                <w:i/>
                <w:iCs/>
              </w:rPr>
              <w:t>9</w:t>
            </w:r>
            <w:r>
              <w:rPr>
                <w:rFonts w:eastAsia="Times New Roman"/>
              </w:rPr>
              <w:t>, 1200, doi:10.3389/fpls.2018.01200.</w:t>
            </w:r>
          </w:ins>
        </w:p>
        <w:p w14:paraId="4A2F9126" w14:textId="77777777" w:rsidR="006F198C" w:rsidRDefault="006F198C">
          <w:pPr>
            <w:autoSpaceDE w:val="0"/>
            <w:autoSpaceDN w:val="0"/>
            <w:ind w:hanging="640"/>
            <w:divId w:val="1244753760"/>
            <w:rPr>
              <w:ins w:id="145" w:author="Kristina Jaškūnė" w:date="2023-10-03T20:30:00Z"/>
              <w:rFonts w:eastAsia="Times New Roman"/>
            </w:rPr>
          </w:pPr>
          <w:ins w:id="146" w:author="Kristina Jaškūnė" w:date="2023-10-03T20:30:00Z">
            <w:r>
              <w:rPr>
                <w:rFonts w:eastAsia="Times New Roman"/>
              </w:rPr>
              <w:t xml:space="preserve">15. </w:t>
            </w:r>
            <w:r>
              <w:rPr>
                <w:rFonts w:eastAsia="Times New Roman"/>
              </w:rPr>
              <w:tab/>
              <w:t xml:space="preserve">Kemešytė, V.; Jaškūnė, K.; Statkevičiūtė, G. Festulolium Field Performance under Fluctuating Growing Conditions in Lithuania. </w:t>
            </w:r>
            <w:r>
              <w:rPr>
                <w:rFonts w:eastAsia="Times New Roman"/>
                <w:i/>
                <w:iCs/>
              </w:rPr>
              <w:t>Biol Plant</w:t>
            </w:r>
            <w:r>
              <w:rPr>
                <w:rFonts w:eastAsia="Times New Roman"/>
              </w:rPr>
              <w:t xml:space="preserve"> </w:t>
            </w:r>
            <w:r>
              <w:rPr>
                <w:rFonts w:eastAsia="Times New Roman"/>
                <w:b/>
                <w:bCs/>
              </w:rPr>
              <w:t>2020</w:t>
            </w:r>
            <w:r>
              <w:rPr>
                <w:rFonts w:eastAsia="Times New Roman"/>
              </w:rPr>
              <w:t xml:space="preserve">, </w:t>
            </w:r>
            <w:r>
              <w:rPr>
                <w:rFonts w:eastAsia="Times New Roman"/>
                <w:i/>
                <w:iCs/>
              </w:rPr>
              <w:t>64</w:t>
            </w:r>
            <w:r>
              <w:rPr>
                <w:rFonts w:eastAsia="Times New Roman"/>
              </w:rPr>
              <w:t>, 821–827, doi:10.32615/bp.2020.165.</w:t>
            </w:r>
          </w:ins>
        </w:p>
        <w:p w14:paraId="1DE04C6D" w14:textId="77777777" w:rsidR="006F198C" w:rsidRDefault="006F198C">
          <w:pPr>
            <w:autoSpaceDE w:val="0"/>
            <w:autoSpaceDN w:val="0"/>
            <w:ind w:hanging="640"/>
            <w:divId w:val="1317413138"/>
            <w:rPr>
              <w:ins w:id="147" w:author="Kristina Jaškūnė" w:date="2023-10-03T20:30:00Z"/>
              <w:rFonts w:eastAsia="Times New Roman"/>
            </w:rPr>
          </w:pPr>
          <w:ins w:id="148" w:author="Kristina Jaškūnė" w:date="2023-10-03T20:30:00Z">
            <w:r>
              <w:rPr>
                <w:rFonts w:eastAsia="Times New Roman"/>
              </w:rPr>
              <w:lastRenderedPageBreak/>
              <w:t xml:space="preserve">16. </w:t>
            </w:r>
            <w:r>
              <w:rPr>
                <w:rFonts w:eastAsia="Times New Roman"/>
              </w:rPr>
              <w:tab/>
              <w:t xml:space="preserve">Metzger, M.J.; </w:t>
            </w:r>
            <w:proofErr w:type="spellStart"/>
            <w:r>
              <w:rPr>
                <w:rFonts w:eastAsia="Times New Roman"/>
              </w:rPr>
              <w:t>Shkaruba</w:t>
            </w:r>
            <w:proofErr w:type="spellEnd"/>
            <w:r>
              <w:rPr>
                <w:rFonts w:eastAsia="Times New Roman"/>
              </w:rPr>
              <w:t xml:space="preserve">, A.D.; </w:t>
            </w:r>
            <w:proofErr w:type="spellStart"/>
            <w:r>
              <w:rPr>
                <w:rFonts w:eastAsia="Times New Roman"/>
              </w:rPr>
              <w:t>Jongman</w:t>
            </w:r>
            <w:proofErr w:type="spellEnd"/>
            <w:r>
              <w:rPr>
                <w:rFonts w:eastAsia="Times New Roman"/>
              </w:rPr>
              <w:t xml:space="preserve">, R.H.G.; Bunce, R.G.H. </w:t>
            </w:r>
            <w:r>
              <w:rPr>
                <w:rFonts w:eastAsia="Times New Roman"/>
                <w:i/>
                <w:iCs/>
              </w:rPr>
              <w:t>Descriptions of the European Environmental Zones and Strata</w:t>
            </w:r>
            <w:r>
              <w:rPr>
                <w:rFonts w:eastAsia="Times New Roman"/>
              </w:rPr>
              <w:t>; Alterra: Wageningen, 2012;</w:t>
            </w:r>
          </w:ins>
        </w:p>
        <w:p w14:paraId="40E0C179" w14:textId="77777777" w:rsidR="006F198C" w:rsidRDefault="006F198C">
          <w:pPr>
            <w:autoSpaceDE w:val="0"/>
            <w:autoSpaceDN w:val="0"/>
            <w:ind w:hanging="640"/>
            <w:divId w:val="1248466042"/>
            <w:rPr>
              <w:ins w:id="149" w:author="Kristina Jaškūnė" w:date="2023-10-03T20:30:00Z"/>
              <w:rFonts w:eastAsia="Times New Roman"/>
            </w:rPr>
          </w:pPr>
          <w:ins w:id="150" w:author="Kristina Jaškūnė" w:date="2023-10-03T20:30:00Z">
            <w:r>
              <w:rPr>
                <w:rFonts w:eastAsia="Times New Roman"/>
              </w:rPr>
              <w:t xml:space="preserve">17. </w:t>
            </w:r>
            <w:r>
              <w:rPr>
                <w:rFonts w:eastAsia="Times New Roman"/>
              </w:rPr>
              <w:tab/>
              <w:t xml:space="preserve">Bélanger, G.; Rochette, P.; Castonguay, Y.; Bootsma, A.; Mongrain, D.; Ryan, D.A.J. Climate Change and Winter Survival of Perennial Forage Crops in Eastern Canada. </w:t>
            </w:r>
            <w:r>
              <w:rPr>
                <w:rFonts w:eastAsia="Times New Roman"/>
                <w:i/>
                <w:iCs/>
              </w:rPr>
              <w:t>Agron J</w:t>
            </w:r>
            <w:r>
              <w:rPr>
                <w:rFonts w:eastAsia="Times New Roman"/>
              </w:rPr>
              <w:t xml:space="preserve"> </w:t>
            </w:r>
            <w:r>
              <w:rPr>
                <w:rFonts w:eastAsia="Times New Roman"/>
                <w:b/>
                <w:bCs/>
              </w:rPr>
              <w:t>2002</w:t>
            </w:r>
            <w:r>
              <w:rPr>
                <w:rFonts w:eastAsia="Times New Roman"/>
              </w:rPr>
              <w:t xml:space="preserve">, </w:t>
            </w:r>
            <w:r>
              <w:rPr>
                <w:rFonts w:eastAsia="Times New Roman"/>
                <w:i/>
                <w:iCs/>
              </w:rPr>
              <w:t>94</w:t>
            </w:r>
            <w:r>
              <w:rPr>
                <w:rFonts w:eastAsia="Times New Roman"/>
              </w:rPr>
              <w:t xml:space="preserve">, 1120–1130, </w:t>
            </w:r>
            <w:proofErr w:type="spellStart"/>
            <w:r>
              <w:rPr>
                <w:rFonts w:eastAsia="Times New Roman"/>
              </w:rPr>
              <w:t>doi:https</w:t>
            </w:r>
            <w:proofErr w:type="spellEnd"/>
            <w:r>
              <w:rPr>
                <w:rFonts w:eastAsia="Times New Roman"/>
              </w:rPr>
              <w:t>://doi.org/10.2134/agronj2002.1120.</w:t>
            </w:r>
          </w:ins>
        </w:p>
        <w:p w14:paraId="096B0A90" w14:textId="77777777" w:rsidR="006F198C" w:rsidRDefault="006F198C">
          <w:pPr>
            <w:autoSpaceDE w:val="0"/>
            <w:autoSpaceDN w:val="0"/>
            <w:ind w:hanging="640"/>
            <w:divId w:val="356010853"/>
            <w:rPr>
              <w:ins w:id="151" w:author="Kristina Jaškūnė" w:date="2023-10-03T20:30:00Z"/>
              <w:rFonts w:eastAsia="Times New Roman"/>
            </w:rPr>
          </w:pPr>
          <w:ins w:id="152" w:author="Kristina Jaškūnė" w:date="2023-10-03T20:30:00Z">
            <w:r>
              <w:rPr>
                <w:rFonts w:eastAsia="Times New Roman"/>
              </w:rPr>
              <w:t xml:space="preserve">18. </w:t>
            </w:r>
            <w:r>
              <w:rPr>
                <w:rFonts w:eastAsia="Times New Roman"/>
              </w:rPr>
              <w:tab/>
              <w:t xml:space="preserve">Thorsen, S.M.; </w:t>
            </w:r>
            <w:proofErr w:type="spellStart"/>
            <w:r>
              <w:rPr>
                <w:rFonts w:eastAsia="Times New Roman"/>
              </w:rPr>
              <w:t>Höglind</w:t>
            </w:r>
            <w:proofErr w:type="spellEnd"/>
            <w:r>
              <w:rPr>
                <w:rFonts w:eastAsia="Times New Roman"/>
              </w:rPr>
              <w:t xml:space="preserve">, M. Assessing Winter Survival of Forage Grasses in Norway under Future Climate Scenarios by Simulating Potential Frost Tolerance in Combination with Simple Agroclimatic Indices. </w:t>
            </w:r>
            <w:r>
              <w:rPr>
                <w:rFonts w:eastAsia="Times New Roman"/>
                <w:i/>
                <w:iCs/>
              </w:rPr>
              <w:t xml:space="preserve">Agric For </w:t>
            </w:r>
            <w:proofErr w:type="spellStart"/>
            <w:r>
              <w:rPr>
                <w:rFonts w:eastAsia="Times New Roman"/>
                <w:i/>
                <w:iCs/>
              </w:rPr>
              <w:t>Meteorol</w:t>
            </w:r>
            <w:proofErr w:type="spellEnd"/>
            <w:r>
              <w:rPr>
                <w:rFonts w:eastAsia="Times New Roman"/>
              </w:rPr>
              <w:t xml:space="preserve"> </w:t>
            </w:r>
            <w:r>
              <w:rPr>
                <w:rFonts w:eastAsia="Times New Roman"/>
                <w:b/>
                <w:bCs/>
              </w:rPr>
              <w:t>2010</w:t>
            </w:r>
            <w:r>
              <w:rPr>
                <w:rFonts w:eastAsia="Times New Roman"/>
              </w:rPr>
              <w:t xml:space="preserve">, </w:t>
            </w:r>
            <w:r>
              <w:rPr>
                <w:rFonts w:eastAsia="Times New Roman"/>
                <w:i/>
                <w:iCs/>
              </w:rPr>
              <w:t>150</w:t>
            </w:r>
            <w:r>
              <w:rPr>
                <w:rFonts w:eastAsia="Times New Roman"/>
              </w:rPr>
              <w:t>, 1272–1282, doi:10.1016/j.agrformet.2010.05.010.</w:t>
            </w:r>
          </w:ins>
        </w:p>
        <w:p w14:paraId="6A80F45A" w14:textId="77777777" w:rsidR="006F198C" w:rsidRDefault="006F198C">
          <w:pPr>
            <w:autoSpaceDE w:val="0"/>
            <w:autoSpaceDN w:val="0"/>
            <w:ind w:hanging="640"/>
            <w:divId w:val="1934127248"/>
            <w:rPr>
              <w:ins w:id="153" w:author="Kristina Jaškūnė" w:date="2023-10-03T20:30:00Z"/>
              <w:rFonts w:eastAsia="Times New Roman"/>
            </w:rPr>
          </w:pPr>
          <w:ins w:id="154" w:author="Kristina Jaškūnė" w:date="2023-10-03T20:30:00Z">
            <w:r>
              <w:rPr>
                <w:rFonts w:eastAsia="Times New Roman"/>
              </w:rPr>
              <w:t xml:space="preserve">19. </w:t>
            </w:r>
            <w:r>
              <w:rPr>
                <w:rFonts w:eastAsia="Times New Roman"/>
              </w:rPr>
              <w:tab/>
            </w:r>
            <w:proofErr w:type="spellStart"/>
            <w:r>
              <w:rPr>
                <w:rFonts w:eastAsia="Times New Roman"/>
              </w:rPr>
              <w:t>Olivoto</w:t>
            </w:r>
            <w:proofErr w:type="spellEnd"/>
            <w:r>
              <w:rPr>
                <w:rFonts w:eastAsia="Times New Roman"/>
              </w:rPr>
              <w:t xml:space="preserve">, T.; Lúcio, A.D.C. </w:t>
            </w:r>
            <w:proofErr w:type="spellStart"/>
            <w:r>
              <w:rPr>
                <w:rFonts w:eastAsia="Times New Roman"/>
              </w:rPr>
              <w:t>Metan</w:t>
            </w:r>
            <w:proofErr w:type="spellEnd"/>
            <w:r>
              <w:rPr>
                <w:rFonts w:eastAsia="Times New Roman"/>
              </w:rPr>
              <w:t xml:space="preserve">: An R Package for Multi-Environment Trial Analysis. </w:t>
            </w:r>
            <w:r>
              <w:rPr>
                <w:rFonts w:eastAsia="Times New Roman"/>
                <w:i/>
                <w:iCs/>
              </w:rPr>
              <w:t xml:space="preserve">Methods </w:t>
            </w:r>
            <w:proofErr w:type="spellStart"/>
            <w:r>
              <w:rPr>
                <w:rFonts w:eastAsia="Times New Roman"/>
                <w:i/>
                <w:iCs/>
              </w:rPr>
              <w:t>Ecol</w:t>
            </w:r>
            <w:proofErr w:type="spellEnd"/>
            <w:r>
              <w:rPr>
                <w:rFonts w:eastAsia="Times New Roman"/>
                <w:i/>
                <w:iCs/>
              </w:rPr>
              <w:t xml:space="preserve"> </w:t>
            </w:r>
            <w:proofErr w:type="spellStart"/>
            <w:r>
              <w:rPr>
                <w:rFonts w:eastAsia="Times New Roman"/>
                <w:i/>
                <w:iCs/>
              </w:rPr>
              <w:t>Evol</w:t>
            </w:r>
            <w:proofErr w:type="spellEnd"/>
            <w:r>
              <w:rPr>
                <w:rFonts w:eastAsia="Times New Roman"/>
              </w:rPr>
              <w:t xml:space="preserve"> </w:t>
            </w:r>
            <w:r>
              <w:rPr>
                <w:rFonts w:eastAsia="Times New Roman"/>
                <w:b/>
                <w:bCs/>
              </w:rPr>
              <w:t>2020</w:t>
            </w:r>
            <w:r>
              <w:rPr>
                <w:rFonts w:eastAsia="Times New Roman"/>
              </w:rPr>
              <w:t xml:space="preserve">, </w:t>
            </w:r>
            <w:r>
              <w:rPr>
                <w:rFonts w:eastAsia="Times New Roman"/>
                <w:i/>
                <w:iCs/>
              </w:rPr>
              <w:t>11</w:t>
            </w:r>
            <w:r>
              <w:rPr>
                <w:rFonts w:eastAsia="Times New Roman"/>
              </w:rPr>
              <w:t>, 783–789, doi:10.1111/2041-210X.13384.</w:t>
            </w:r>
          </w:ins>
        </w:p>
        <w:p w14:paraId="702B09D1" w14:textId="77777777" w:rsidR="006F198C" w:rsidRDefault="006F198C">
          <w:pPr>
            <w:autoSpaceDE w:val="0"/>
            <w:autoSpaceDN w:val="0"/>
            <w:ind w:hanging="640"/>
            <w:divId w:val="1614752388"/>
            <w:rPr>
              <w:ins w:id="155" w:author="Kristina Jaškūnė" w:date="2023-10-03T20:30:00Z"/>
              <w:rFonts w:eastAsia="Times New Roman"/>
            </w:rPr>
          </w:pPr>
          <w:ins w:id="156" w:author="Kristina Jaškūnė" w:date="2023-10-03T20:30:00Z">
            <w:r>
              <w:rPr>
                <w:rFonts w:eastAsia="Times New Roman"/>
              </w:rPr>
              <w:t xml:space="preserve">20. </w:t>
            </w:r>
            <w:r>
              <w:rPr>
                <w:rFonts w:eastAsia="Times New Roman"/>
              </w:rPr>
              <w:tab/>
            </w:r>
            <w:proofErr w:type="spellStart"/>
            <w:r>
              <w:rPr>
                <w:rFonts w:eastAsia="Times New Roman"/>
              </w:rPr>
              <w:t>Mendiburu</w:t>
            </w:r>
            <w:proofErr w:type="spellEnd"/>
            <w:r>
              <w:rPr>
                <w:rFonts w:eastAsia="Times New Roman"/>
              </w:rPr>
              <w:t xml:space="preserve">, F. de; Yaseen, M. </w:t>
            </w:r>
            <w:proofErr w:type="spellStart"/>
            <w:r>
              <w:rPr>
                <w:rFonts w:eastAsia="Times New Roman"/>
              </w:rPr>
              <w:t>Agricolae</w:t>
            </w:r>
            <w:proofErr w:type="spellEnd"/>
            <w:r>
              <w:rPr>
                <w:rFonts w:eastAsia="Times New Roman"/>
              </w:rPr>
              <w:t>: Statistical Procedures for Agricultural Research 2020.</w:t>
            </w:r>
          </w:ins>
        </w:p>
        <w:p w14:paraId="4C9F2E1C" w14:textId="3E24910F" w:rsidR="00AB408E" w:rsidRPr="005C7D70" w:rsidRDefault="006F198C" w:rsidP="00C60729">
          <w:pPr>
            <w:rPr>
              <w:rFonts w:ascii="Times New Roman" w:hAnsi="Times New Roman" w:cs="Times New Roman"/>
              <w:sz w:val="24"/>
              <w:szCs w:val="24"/>
            </w:rPr>
          </w:pPr>
          <w:ins w:id="157" w:author="Kristina Jaškūnė" w:date="2023-10-03T20:30:00Z">
            <w:r>
              <w:rPr>
                <w:rFonts w:eastAsia="Times New Roman"/>
              </w:rPr>
              <w:t> </w:t>
            </w:r>
          </w:ins>
        </w:p>
        <w:customXmlInsRangeStart w:id="158" w:author="Kristina Jaškūnė" w:date="2023-10-03T19:32:00Z"/>
      </w:sdtContent>
    </w:sdt>
    <w:customXmlInsRangeEnd w:id="158"/>
    <w:sectPr w:rsidR="00AB408E" w:rsidRPr="005C7D7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 w:author="Kristina Jaškūnė" w:date="2023-10-03T20:30:00Z" w:initials="KJ">
    <w:p w14:paraId="2F9E8B8E" w14:textId="77777777" w:rsidR="00635720" w:rsidRDefault="00635720" w:rsidP="00673EF1">
      <w:pPr>
        <w:pStyle w:val="Komentarotekstas"/>
      </w:pPr>
      <w:r>
        <w:rPr>
          <w:rStyle w:val="Komentaronuoroda"/>
        </w:rPr>
        <w:annotationRef/>
      </w:r>
      <w:r>
        <w:t>Vilmos straipsnis iš Latviu</w:t>
      </w:r>
    </w:p>
  </w:comment>
  <w:comment w:id="14" w:author="Vilma Kemešytė" w:date="2023-10-03T11:49:00Z" w:initials="VK">
    <w:p w14:paraId="496A143D" w14:textId="595FEF42" w:rsidR="00486FC5" w:rsidRDefault="00486FC5" w:rsidP="00E21839">
      <w:pPr>
        <w:pStyle w:val="Komentarotekstas"/>
      </w:pPr>
      <w:r>
        <w:rPr>
          <w:rStyle w:val="Komentaronuoroda"/>
        </w:rPr>
        <w:annotationRef/>
      </w:r>
      <w:r>
        <w:rPr>
          <w:lang w:val="lt-LT"/>
        </w:rPr>
        <w:t>Dar pagalvosiu</w:t>
      </w:r>
    </w:p>
  </w:comment>
  <w:comment w:id="59" w:author="Vilma Kemešytė" w:date="2023-10-03T11:44:00Z" w:initials="VK">
    <w:p w14:paraId="64EF24A6" w14:textId="4B0C3897" w:rsidR="0091784C" w:rsidRDefault="0091784C" w:rsidP="00C3350B">
      <w:pPr>
        <w:pStyle w:val="Komentarotekstas"/>
      </w:pPr>
      <w:r>
        <w:rPr>
          <w:rStyle w:val="Komentaronuoroda"/>
        </w:rPr>
        <w:annotationRef/>
      </w:r>
      <w:r>
        <w:rPr>
          <w:lang w:val="lt-LT"/>
        </w:rPr>
        <w:t>gal "nutritive value"?</w:t>
      </w:r>
    </w:p>
  </w:comment>
  <w:comment w:id="77" w:author="Vilma Kemešytė" w:date="2023-10-03T11:47:00Z" w:initials="VK">
    <w:p w14:paraId="17ADB54E" w14:textId="77777777" w:rsidR="00434AB9" w:rsidRDefault="00434AB9" w:rsidP="006379C9">
      <w:pPr>
        <w:pStyle w:val="Komentarotekstas"/>
      </w:pPr>
      <w:r>
        <w:rPr>
          <w:rStyle w:val="Komentaronuoroda"/>
        </w:rPr>
        <w:annotationRef/>
      </w:r>
      <w:r>
        <w:rPr>
          <w:lang w:val="lt-LT"/>
        </w:rPr>
        <w:t>Gal nerašom 2016, nes birželio mėnesį buvo labai sausa?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9E8B8E" w15:done="0"/>
  <w15:commentEx w15:paraId="496A143D" w15:done="0"/>
  <w15:commentEx w15:paraId="64EF24A6" w15:done="0"/>
  <w15:commentEx w15:paraId="17ADB5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F17B7AE" w16cex:dateUtc="2023-10-03T17:30:00Z"/>
  <w16cex:commentExtensible w16cex:durableId="64023FF2" w16cex:dateUtc="2023-10-03T08:49:00Z"/>
  <w16cex:commentExtensible w16cex:durableId="4FA31A61" w16cex:dateUtc="2023-10-03T08:44:00Z"/>
  <w16cex:commentExtensible w16cex:durableId="1FCEFE7E" w16cex:dateUtc="2023-10-03T08: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9E8B8E" w16cid:durableId="7F17B7AE"/>
  <w16cid:commentId w16cid:paraId="496A143D" w16cid:durableId="64023FF2"/>
  <w16cid:commentId w16cid:paraId="64EF24A6" w16cid:durableId="4FA31A61"/>
  <w16cid:commentId w16cid:paraId="17ADB54E" w16cid:durableId="1FCEFE7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BA"/>
    <w:family w:val="swiss"/>
    <w:pitch w:val="variable"/>
    <w:sig w:usb0="E4002EFF" w:usb1="C2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ristina Jaškūnė">
    <w15:presenceInfo w15:providerId="AD" w15:userId="S::Kristina.Jaskune@lammc.lt::88b538c3-ec8e-4ded-954a-bc8ce23b1c8c"/>
  </w15:person>
  <w15:person w15:author="Vilma Kemešytė">
    <w15:presenceInfo w15:providerId="AD" w15:userId="S::Vilma.Kemesyte@lammc.lt::ed8b952f-f25c-46df-9968-5eef90cabf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trackRevisions/>
  <w:defaultTabStop w:val="720"/>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729"/>
    <w:rsid w:val="00002A17"/>
    <w:rsid w:val="000072BA"/>
    <w:rsid w:val="0001056D"/>
    <w:rsid w:val="0002434B"/>
    <w:rsid w:val="00031632"/>
    <w:rsid w:val="00033632"/>
    <w:rsid w:val="00033F39"/>
    <w:rsid w:val="00045F61"/>
    <w:rsid w:val="0008509C"/>
    <w:rsid w:val="0009185D"/>
    <w:rsid w:val="000C2A45"/>
    <w:rsid w:val="000C7053"/>
    <w:rsid w:val="000D1347"/>
    <w:rsid w:val="000D2048"/>
    <w:rsid w:val="0010529C"/>
    <w:rsid w:val="00121D6B"/>
    <w:rsid w:val="001441FE"/>
    <w:rsid w:val="00145A81"/>
    <w:rsid w:val="00152AD7"/>
    <w:rsid w:val="00160CBA"/>
    <w:rsid w:val="0017784F"/>
    <w:rsid w:val="001A040B"/>
    <w:rsid w:val="001A53F7"/>
    <w:rsid w:val="001A6876"/>
    <w:rsid w:val="001B20AF"/>
    <w:rsid w:val="001E4CCE"/>
    <w:rsid w:val="001F3438"/>
    <w:rsid w:val="00205AD6"/>
    <w:rsid w:val="0021368F"/>
    <w:rsid w:val="00227286"/>
    <w:rsid w:val="002318BF"/>
    <w:rsid w:val="002321B4"/>
    <w:rsid w:val="00236188"/>
    <w:rsid w:val="002369C0"/>
    <w:rsid w:val="00261213"/>
    <w:rsid w:val="00281C4C"/>
    <w:rsid w:val="002A63EB"/>
    <w:rsid w:val="002A6C07"/>
    <w:rsid w:val="002B304C"/>
    <w:rsid w:val="002D20B5"/>
    <w:rsid w:val="002E2CCC"/>
    <w:rsid w:val="00303BCD"/>
    <w:rsid w:val="0034243C"/>
    <w:rsid w:val="00357279"/>
    <w:rsid w:val="00364670"/>
    <w:rsid w:val="00396F63"/>
    <w:rsid w:val="003A4991"/>
    <w:rsid w:val="003B51C4"/>
    <w:rsid w:val="003E09BE"/>
    <w:rsid w:val="00411D82"/>
    <w:rsid w:val="00414D73"/>
    <w:rsid w:val="00434AB9"/>
    <w:rsid w:val="00440688"/>
    <w:rsid w:val="00456B6F"/>
    <w:rsid w:val="004847AC"/>
    <w:rsid w:val="00486FC5"/>
    <w:rsid w:val="0049215B"/>
    <w:rsid w:val="004A0A16"/>
    <w:rsid w:val="004B1E2C"/>
    <w:rsid w:val="004B5E81"/>
    <w:rsid w:val="004C0EEE"/>
    <w:rsid w:val="004C283C"/>
    <w:rsid w:val="004C621B"/>
    <w:rsid w:val="004C62A0"/>
    <w:rsid w:val="004C6D4F"/>
    <w:rsid w:val="005254F5"/>
    <w:rsid w:val="00534D3D"/>
    <w:rsid w:val="00557E75"/>
    <w:rsid w:val="0056497F"/>
    <w:rsid w:val="005728A5"/>
    <w:rsid w:val="00594CED"/>
    <w:rsid w:val="00595DCA"/>
    <w:rsid w:val="005B0050"/>
    <w:rsid w:val="005B60AF"/>
    <w:rsid w:val="005C7D70"/>
    <w:rsid w:val="005D3C53"/>
    <w:rsid w:val="005E108D"/>
    <w:rsid w:val="005E759A"/>
    <w:rsid w:val="005F0778"/>
    <w:rsid w:val="005F71FC"/>
    <w:rsid w:val="00600181"/>
    <w:rsid w:val="00633397"/>
    <w:rsid w:val="00633DE2"/>
    <w:rsid w:val="00634B32"/>
    <w:rsid w:val="00635720"/>
    <w:rsid w:val="00652623"/>
    <w:rsid w:val="00655304"/>
    <w:rsid w:val="00665897"/>
    <w:rsid w:val="00682EF3"/>
    <w:rsid w:val="006A2092"/>
    <w:rsid w:val="006F198C"/>
    <w:rsid w:val="006F32E2"/>
    <w:rsid w:val="00700EAA"/>
    <w:rsid w:val="00713412"/>
    <w:rsid w:val="00714C61"/>
    <w:rsid w:val="00722B35"/>
    <w:rsid w:val="00744FB1"/>
    <w:rsid w:val="007730E1"/>
    <w:rsid w:val="007763FD"/>
    <w:rsid w:val="00784CD7"/>
    <w:rsid w:val="00786200"/>
    <w:rsid w:val="007877FF"/>
    <w:rsid w:val="007B099A"/>
    <w:rsid w:val="007C630E"/>
    <w:rsid w:val="007C79C8"/>
    <w:rsid w:val="007E5FB8"/>
    <w:rsid w:val="00811C16"/>
    <w:rsid w:val="00814392"/>
    <w:rsid w:val="00824F26"/>
    <w:rsid w:val="00832EB2"/>
    <w:rsid w:val="00837ADB"/>
    <w:rsid w:val="00850994"/>
    <w:rsid w:val="0085415E"/>
    <w:rsid w:val="00861C64"/>
    <w:rsid w:val="0086649C"/>
    <w:rsid w:val="008712A7"/>
    <w:rsid w:val="00874399"/>
    <w:rsid w:val="008762C7"/>
    <w:rsid w:val="00893A0D"/>
    <w:rsid w:val="008A289E"/>
    <w:rsid w:val="008C3325"/>
    <w:rsid w:val="008D1141"/>
    <w:rsid w:val="008E574C"/>
    <w:rsid w:val="008F0E69"/>
    <w:rsid w:val="009001ED"/>
    <w:rsid w:val="009134DA"/>
    <w:rsid w:val="0091784C"/>
    <w:rsid w:val="009440D9"/>
    <w:rsid w:val="00951B02"/>
    <w:rsid w:val="009557DB"/>
    <w:rsid w:val="00965760"/>
    <w:rsid w:val="00982091"/>
    <w:rsid w:val="00987AD7"/>
    <w:rsid w:val="00997E52"/>
    <w:rsid w:val="009B3080"/>
    <w:rsid w:val="009F46C4"/>
    <w:rsid w:val="00A16D5A"/>
    <w:rsid w:val="00A244EC"/>
    <w:rsid w:val="00A3033A"/>
    <w:rsid w:val="00A4273D"/>
    <w:rsid w:val="00A44F93"/>
    <w:rsid w:val="00A651D0"/>
    <w:rsid w:val="00A731E2"/>
    <w:rsid w:val="00A93DF6"/>
    <w:rsid w:val="00AB10DE"/>
    <w:rsid w:val="00AB408E"/>
    <w:rsid w:val="00AE34FC"/>
    <w:rsid w:val="00AE4615"/>
    <w:rsid w:val="00AF4E44"/>
    <w:rsid w:val="00B264ED"/>
    <w:rsid w:val="00B32AAF"/>
    <w:rsid w:val="00B345D2"/>
    <w:rsid w:val="00B729D5"/>
    <w:rsid w:val="00B953A3"/>
    <w:rsid w:val="00BA48AC"/>
    <w:rsid w:val="00BA547E"/>
    <w:rsid w:val="00BB5159"/>
    <w:rsid w:val="00BC4294"/>
    <w:rsid w:val="00BE6A0C"/>
    <w:rsid w:val="00BF6D99"/>
    <w:rsid w:val="00C045D0"/>
    <w:rsid w:val="00C0542F"/>
    <w:rsid w:val="00C07F69"/>
    <w:rsid w:val="00C16EBB"/>
    <w:rsid w:val="00C33DFC"/>
    <w:rsid w:val="00C3795D"/>
    <w:rsid w:val="00C43BF8"/>
    <w:rsid w:val="00C57202"/>
    <w:rsid w:val="00C60729"/>
    <w:rsid w:val="00C6600E"/>
    <w:rsid w:val="00C66D9B"/>
    <w:rsid w:val="00C74E81"/>
    <w:rsid w:val="00CB6552"/>
    <w:rsid w:val="00CC1D5E"/>
    <w:rsid w:val="00CC3CC0"/>
    <w:rsid w:val="00CE35D3"/>
    <w:rsid w:val="00CF1450"/>
    <w:rsid w:val="00CF798E"/>
    <w:rsid w:val="00D014F9"/>
    <w:rsid w:val="00D17E3C"/>
    <w:rsid w:val="00D24813"/>
    <w:rsid w:val="00D41B58"/>
    <w:rsid w:val="00D42663"/>
    <w:rsid w:val="00D461DD"/>
    <w:rsid w:val="00D57D73"/>
    <w:rsid w:val="00D72CC8"/>
    <w:rsid w:val="00D92F62"/>
    <w:rsid w:val="00DA2D52"/>
    <w:rsid w:val="00DE6A5A"/>
    <w:rsid w:val="00DF0CAA"/>
    <w:rsid w:val="00E0211A"/>
    <w:rsid w:val="00E11795"/>
    <w:rsid w:val="00E12E77"/>
    <w:rsid w:val="00E231C8"/>
    <w:rsid w:val="00E3610A"/>
    <w:rsid w:val="00E40621"/>
    <w:rsid w:val="00E458F4"/>
    <w:rsid w:val="00E57770"/>
    <w:rsid w:val="00E669AE"/>
    <w:rsid w:val="00EC050A"/>
    <w:rsid w:val="00EC099F"/>
    <w:rsid w:val="00ED1D6C"/>
    <w:rsid w:val="00EE02EB"/>
    <w:rsid w:val="00EF20CD"/>
    <w:rsid w:val="00F220DA"/>
    <w:rsid w:val="00F30929"/>
    <w:rsid w:val="00F33D51"/>
    <w:rsid w:val="00F47619"/>
    <w:rsid w:val="00F513A9"/>
    <w:rsid w:val="00F51CD7"/>
    <w:rsid w:val="00F9029F"/>
    <w:rsid w:val="00F91DE0"/>
    <w:rsid w:val="00FA0F82"/>
    <w:rsid w:val="00FB6727"/>
    <w:rsid w:val="00FC7189"/>
    <w:rsid w:val="00FE4517"/>
    <w:rsid w:val="00FF1711"/>
    <w:rsid w:val="00FF5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D65CD5"/>
  <w15:chartTrackingRefBased/>
  <w15:docId w15:val="{B7F1B039-A9BD-4003-B76F-B165B3D52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styleId="Vietosrezervavimoenklotekstas">
    <w:name w:val="Placeholder Text"/>
    <w:basedOn w:val="Numatytasispastraiposriftas"/>
    <w:uiPriority w:val="99"/>
    <w:semiHidden/>
    <w:rsid w:val="00997E52"/>
    <w:rPr>
      <w:color w:val="808080"/>
    </w:rPr>
  </w:style>
  <w:style w:type="character" w:styleId="Komentaronuoroda">
    <w:name w:val="annotation reference"/>
    <w:basedOn w:val="Numatytasispastraiposriftas"/>
    <w:uiPriority w:val="99"/>
    <w:semiHidden/>
    <w:unhideWhenUsed/>
    <w:rsid w:val="007730E1"/>
    <w:rPr>
      <w:sz w:val="16"/>
      <w:szCs w:val="16"/>
    </w:rPr>
  </w:style>
  <w:style w:type="paragraph" w:styleId="Komentarotekstas">
    <w:name w:val="annotation text"/>
    <w:basedOn w:val="prastasis"/>
    <w:link w:val="KomentarotekstasDiagrama"/>
    <w:uiPriority w:val="99"/>
    <w:unhideWhenUsed/>
    <w:rsid w:val="007730E1"/>
    <w:pPr>
      <w:spacing w:line="240" w:lineRule="auto"/>
    </w:pPr>
    <w:rPr>
      <w:sz w:val="20"/>
      <w:szCs w:val="20"/>
    </w:rPr>
  </w:style>
  <w:style w:type="character" w:customStyle="1" w:styleId="KomentarotekstasDiagrama">
    <w:name w:val="Komentaro tekstas Diagrama"/>
    <w:basedOn w:val="Numatytasispastraiposriftas"/>
    <w:link w:val="Komentarotekstas"/>
    <w:uiPriority w:val="99"/>
    <w:rsid w:val="007730E1"/>
    <w:rPr>
      <w:sz w:val="20"/>
      <w:szCs w:val="20"/>
    </w:rPr>
  </w:style>
  <w:style w:type="paragraph" w:styleId="Komentarotema">
    <w:name w:val="annotation subject"/>
    <w:basedOn w:val="Komentarotekstas"/>
    <w:next w:val="Komentarotekstas"/>
    <w:link w:val="KomentarotemaDiagrama"/>
    <w:uiPriority w:val="99"/>
    <w:semiHidden/>
    <w:unhideWhenUsed/>
    <w:rsid w:val="007730E1"/>
    <w:rPr>
      <w:b/>
      <w:bCs/>
    </w:rPr>
  </w:style>
  <w:style w:type="character" w:customStyle="1" w:styleId="KomentarotemaDiagrama">
    <w:name w:val="Komentaro tema Diagrama"/>
    <w:basedOn w:val="KomentarotekstasDiagrama"/>
    <w:link w:val="Komentarotema"/>
    <w:uiPriority w:val="99"/>
    <w:semiHidden/>
    <w:rsid w:val="007730E1"/>
    <w:rPr>
      <w:b/>
      <w:bCs/>
      <w:sz w:val="20"/>
      <w:szCs w:val="20"/>
    </w:rPr>
  </w:style>
  <w:style w:type="paragraph" w:styleId="Pataisymai">
    <w:name w:val="Revision"/>
    <w:hidden/>
    <w:uiPriority w:val="99"/>
    <w:semiHidden/>
    <w:rsid w:val="005728A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104023">
      <w:bodyDiv w:val="1"/>
      <w:marLeft w:val="0"/>
      <w:marRight w:val="0"/>
      <w:marTop w:val="0"/>
      <w:marBottom w:val="0"/>
      <w:divBdr>
        <w:top w:val="none" w:sz="0" w:space="0" w:color="auto"/>
        <w:left w:val="none" w:sz="0" w:space="0" w:color="auto"/>
        <w:bottom w:val="none" w:sz="0" w:space="0" w:color="auto"/>
        <w:right w:val="none" w:sz="0" w:space="0" w:color="auto"/>
      </w:divBdr>
      <w:divsChild>
        <w:div w:id="1773016900">
          <w:marLeft w:val="640"/>
          <w:marRight w:val="0"/>
          <w:marTop w:val="0"/>
          <w:marBottom w:val="0"/>
          <w:divBdr>
            <w:top w:val="none" w:sz="0" w:space="0" w:color="auto"/>
            <w:left w:val="none" w:sz="0" w:space="0" w:color="auto"/>
            <w:bottom w:val="none" w:sz="0" w:space="0" w:color="auto"/>
            <w:right w:val="none" w:sz="0" w:space="0" w:color="auto"/>
          </w:divBdr>
        </w:div>
        <w:div w:id="511725919">
          <w:marLeft w:val="640"/>
          <w:marRight w:val="0"/>
          <w:marTop w:val="0"/>
          <w:marBottom w:val="0"/>
          <w:divBdr>
            <w:top w:val="none" w:sz="0" w:space="0" w:color="auto"/>
            <w:left w:val="none" w:sz="0" w:space="0" w:color="auto"/>
            <w:bottom w:val="none" w:sz="0" w:space="0" w:color="auto"/>
            <w:right w:val="none" w:sz="0" w:space="0" w:color="auto"/>
          </w:divBdr>
        </w:div>
        <w:div w:id="1468359027">
          <w:marLeft w:val="640"/>
          <w:marRight w:val="0"/>
          <w:marTop w:val="0"/>
          <w:marBottom w:val="0"/>
          <w:divBdr>
            <w:top w:val="none" w:sz="0" w:space="0" w:color="auto"/>
            <w:left w:val="none" w:sz="0" w:space="0" w:color="auto"/>
            <w:bottom w:val="none" w:sz="0" w:space="0" w:color="auto"/>
            <w:right w:val="none" w:sz="0" w:space="0" w:color="auto"/>
          </w:divBdr>
        </w:div>
        <w:div w:id="805245691">
          <w:marLeft w:val="640"/>
          <w:marRight w:val="0"/>
          <w:marTop w:val="0"/>
          <w:marBottom w:val="0"/>
          <w:divBdr>
            <w:top w:val="none" w:sz="0" w:space="0" w:color="auto"/>
            <w:left w:val="none" w:sz="0" w:space="0" w:color="auto"/>
            <w:bottom w:val="none" w:sz="0" w:space="0" w:color="auto"/>
            <w:right w:val="none" w:sz="0" w:space="0" w:color="auto"/>
          </w:divBdr>
        </w:div>
        <w:div w:id="630406878">
          <w:marLeft w:val="640"/>
          <w:marRight w:val="0"/>
          <w:marTop w:val="0"/>
          <w:marBottom w:val="0"/>
          <w:divBdr>
            <w:top w:val="none" w:sz="0" w:space="0" w:color="auto"/>
            <w:left w:val="none" w:sz="0" w:space="0" w:color="auto"/>
            <w:bottom w:val="none" w:sz="0" w:space="0" w:color="auto"/>
            <w:right w:val="none" w:sz="0" w:space="0" w:color="auto"/>
          </w:divBdr>
        </w:div>
        <w:div w:id="1649742006">
          <w:marLeft w:val="640"/>
          <w:marRight w:val="0"/>
          <w:marTop w:val="0"/>
          <w:marBottom w:val="0"/>
          <w:divBdr>
            <w:top w:val="none" w:sz="0" w:space="0" w:color="auto"/>
            <w:left w:val="none" w:sz="0" w:space="0" w:color="auto"/>
            <w:bottom w:val="none" w:sz="0" w:space="0" w:color="auto"/>
            <w:right w:val="none" w:sz="0" w:space="0" w:color="auto"/>
          </w:divBdr>
        </w:div>
        <w:div w:id="445849456">
          <w:marLeft w:val="640"/>
          <w:marRight w:val="0"/>
          <w:marTop w:val="0"/>
          <w:marBottom w:val="0"/>
          <w:divBdr>
            <w:top w:val="none" w:sz="0" w:space="0" w:color="auto"/>
            <w:left w:val="none" w:sz="0" w:space="0" w:color="auto"/>
            <w:bottom w:val="none" w:sz="0" w:space="0" w:color="auto"/>
            <w:right w:val="none" w:sz="0" w:space="0" w:color="auto"/>
          </w:divBdr>
        </w:div>
        <w:div w:id="264191161">
          <w:marLeft w:val="640"/>
          <w:marRight w:val="0"/>
          <w:marTop w:val="0"/>
          <w:marBottom w:val="0"/>
          <w:divBdr>
            <w:top w:val="none" w:sz="0" w:space="0" w:color="auto"/>
            <w:left w:val="none" w:sz="0" w:space="0" w:color="auto"/>
            <w:bottom w:val="none" w:sz="0" w:space="0" w:color="auto"/>
            <w:right w:val="none" w:sz="0" w:space="0" w:color="auto"/>
          </w:divBdr>
        </w:div>
        <w:div w:id="546722663">
          <w:marLeft w:val="640"/>
          <w:marRight w:val="0"/>
          <w:marTop w:val="0"/>
          <w:marBottom w:val="0"/>
          <w:divBdr>
            <w:top w:val="none" w:sz="0" w:space="0" w:color="auto"/>
            <w:left w:val="none" w:sz="0" w:space="0" w:color="auto"/>
            <w:bottom w:val="none" w:sz="0" w:space="0" w:color="auto"/>
            <w:right w:val="none" w:sz="0" w:space="0" w:color="auto"/>
          </w:divBdr>
        </w:div>
        <w:div w:id="772555801">
          <w:marLeft w:val="640"/>
          <w:marRight w:val="0"/>
          <w:marTop w:val="0"/>
          <w:marBottom w:val="0"/>
          <w:divBdr>
            <w:top w:val="none" w:sz="0" w:space="0" w:color="auto"/>
            <w:left w:val="none" w:sz="0" w:space="0" w:color="auto"/>
            <w:bottom w:val="none" w:sz="0" w:space="0" w:color="auto"/>
            <w:right w:val="none" w:sz="0" w:space="0" w:color="auto"/>
          </w:divBdr>
        </w:div>
        <w:div w:id="378165627">
          <w:marLeft w:val="640"/>
          <w:marRight w:val="0"/>
          <w:marTop w:val="0"/>
          <w:marBottom w:val="0"/>
          <w:divBdr>
            <w:top w:val="none" w:sz="0" w:space="0" w:color="auto"/>
            <w:left w:val="none" w:sz="0" w:space="0" w:color="auto"/>
            <w:bottom w:val="none" w:sz="0" w:space="0" w:color="auto"/>
            <w:right w:val="none" w:sz="0" w:space="0" w:color="auto"/>
          </w:divBdr>
        </w:div>
        <w:div w:id="1957905517">
          <w:marLeft w:val="640"/>
          <w:marRight w:val="0"/>
          <w:marTop w:val="0"/>
          <w:marBottom w:val="0"/>
          <w:divBdr>
            <w:top w:val="none" w:sz="0" w:space="0" w:color="auto"/>
            <w:left w:val="none" w:sz="0" w:space="0" w:color="auto"/>
            <w:bottom w:val="none" w:sz="0" w:space="0" w:color="auto"/>
            <w:right w:val="none" w:sz="0" w:space="0" w:color="auto"/>
          </w:divBdr>
        </w:div>
        <w:div w:id="583337937">
          <w:marLeft w:val="640"/>
          <w:marRight w:val="0"/>
          <w:marTop w:val="0"/>
          <w:marBottom w:val="0"/>
          <w:divBdr>
            <w:top w:val="none" w:sz="0" w:space="0" w:color="auto"/>
            <w:left w:val="none" w:sz="0" w:space="0" w:color="auto"/>
            <w:bottom w:val="none" w:sz="0" w:space="0" w:color="auto"/>
            <w:right w:val="none" w:sz="0" w:space="0" w:color="auto"/>
          </w:divBdr>
        </w:div>
        <w:div w:id="1834444548">
          <w:marLeft w:val="640"/>
          <w:marRight w:val="0"/>
          <w:marTop w:val="0"/>
          <w:marBottom w:val="0"/>
          <w:divBdr>
            <w:top w:val="none" w:sz="0" w:space="0" w:color="auto"/>
            <w:left w:val="none" w:sz="0" w:space="0" w:color="auto"/>
            <w:bottom w:val="none" w:sz="0" w:space="0" w:color="auto"/>
            <w:right w:val="none" w:sz="0" w:space="0" w:color="auto"/>
          </w:divBdr>
        </w:div>
        <w:div w:id="456027938">
          <w:marLeft w:val="640"/>
          <w:marRight w:val="0"/>
          <w:marTop w:val="0"/>
          <w:marBottom w:val="0"/>
          <w:divBdr>
            <w:top w:val="none" w:sz="0" w:space="0" w:color="auto"/>
            <w:left w:val="none" w:sz="0" w:space="0" w:color="auto"/>
            <w:bottom w:val="none" w:sz="0" w:space="0" w:color="auto"/>
            <w:right w:val="none" w:sz="0" w:space="0" w:color="auto"/>
          </w:divBdr>
        </w:div>
        <w:div w:id="643656479">
          <w:marLeft w:val="640"/>
          <w:marRight w:val="0"/>
          <w:marTop w:val="0"/>
          <w:marBottom w:val="0"/>
          <w:divBdr>
            <w:top w:val="none" w:sz="0" w:space="0" w:color="auto"/>
            <w:left w:val="none" w:sz="0" w:space="0" w:color="auto"/>
            <w:bottom w:val="none" w:sz="0" w:space="0" w:color="auto"/>
            <w:right w:val="none" w:sz="0" w:space="0" w:color="auto"/>
          </w:divBdr>
        </w:div>
        <w:div w:id="812868090">
          <w:marLeft w:val="640"/>
          <w:marRight w:val="0"/>
          <w:marTop w:val="0"/>
          <w:marBottom w:val="0"/>
          <w:divBdr>
            <w:top w:val="none" w:sz="0" w:space="0" w:color="auto"/>
            <w:left w:val="none" w:sz="0" w:space="0" w:color="auto"/>
            <w:bottom w:val="none" w:sz="0" w:space="0" w:color="auto"/>
            <w:right w:val="none" w:sz="0" w:space="0" w:color="auto"/>
          </w:divBdr>
        </w:div>
        <w:div w:id="1532304396">
          <w:marLeft w:val="640"/>
          <w:marRight w:val="0"/>
          <w:marTop w:val="0"/>
          <w:marBottom w:val="0"/>
          <w:divBdr>
            <w:top w:val="none" w:sz="0" w:space="0" w:color="auto"/>
            <w:left w:val="none" w:sz="0" w:space="0" w:color="auto"/>
            <w:bottom w:val="none" w:sz="0" w:space="0" w:color="auto"/>
            <w:right w:val="none" w:sz="0" w:space="0" w:color="auto"/>
          </w:divBdr>
        </w:div>
      </w:divsChild>
    </w:div>
    <w:div w:id="281571399">
      <w:bodyDiv w:val="1"/>
      <w:marLeft w:val="0"/>
      <w:marRight w:val="0"/>
      <w:marTop w:val="0"/>
      <w:marBottom w:val="0"/>
      <w:divBdr>
        <w:top w:val="none" w:sz="0" w:space="0" w:color="auto"/>
        <w:left w:val="none" w:sz="0" w:space="0" w:color="auto"/>
        <w:bottom w:val="none" w:sz="0" w:space="0" w:color="auto"/>
        <w:right w:val="none" w:sz="0" w:space="0" w:color="auto"/>
      </w:divBdr>
      <w:divsChild>
        <w:div w:id="1859389640">
          <w:marLeft w:val="640"/>
          <w:marRight w:val="0"/>
          <w:marTop w:val="0"/>
          <w:marBottom w:val="0"/>
          <w:divBdr>
            <w:top w:val="none" w:sz="0" w:space="0" w:color="auto"/>
            <w:left w:val="none" w:sz="0" w:space="0" w:color="auto"/>
            <w:bottom w:val="none" w:sz="0" w:space="0" w:color="auto"/>
            <w:right w:val="none" w:sz="0" w:space="0" w:color="auto"/>
          </w:divBdr>
        </w:div>
        <w:div w:id="1973711935">
          <w:marLeft w:val="640"/>
          <w:marRight w:val="0"/>
          <w:marTop w:val="0"/>
          <w:marBottom w:val="0"/>
          <w:divBdr>
            <w:top w:val="none" w:sz="0" w:space="0" w:color="auto"/>
            <w:left w:val="none" w:sz="0" w:space="0" w:color="auto"/>
            <w:bottom w:val="none" w:sz="0" w:space="0" w:color="auto"/>
            <w:right w:val="none" w:sz="0" w:space="0" w:color="auto"/>
          </w:divBdr>
        </w:div>
        <w:div w:id="801994312">
          <w:marLeft w:val="640"/>
          <w:marRight w:val="0"/>
          <w:marTop w:val="0"/>
          <w:marBottom w:val="0"/>
          <w:divBdr>
            <w:top w:val="none" w:sz="0" w:space="0" w:color="auto"/>
            <w:left w:val="none" w:sz="0" w:space="0" w:color="auto"/>
            <w:bottom w:val="none" w:sz="0" w:space="0" w:color="auto"/>
            <w:right w:val="none" w:sz="0" w:space="0" w:color="auto"/>
          </w:divBdr>
        </w:div>
        <w:div w:id="1651328471">
          <w:marLeft w:val="640"/>
          <w:marRight w:val="0"/>
          <w:marTop w:val="0"/>
          <w:marBottom w:val="0"/>
          <w:divBdr>
            <w:top w:val="none" w:sz="0" w:space="0" w:color="auto"/>
            <w:left w:val="none" w:sz="0" w:space="0" w:color="auto"/>
            <w:bottom w:val="none" w:sz="0" w:space="0" w:color="auto"/>
            <w:right w:val="none" w:sz="0" w:space="0" w:color="auto"/>
          </w:divBdr>
        </w:div>
        <w:div w:id="1951084857">
          <w:marLeft w:val="640"/>
          <w:marRight w:val="0"/>
          <w:marTop w:val="0"/>
          <w:marBottom w:val="0"/>
          <w:divBdr>
            <w:top w:val="none" w:sz="0" w:space="0" w:color="auto"/>
            <w:left w:val="none" w:sz="0" w:space="0" w:color="auto"/>
            <w:bottom w:val="none" w:sz="0" w:space="0" w:color="auto"/>
            <w:right w:val="none" w:sz="0" w:space="0" w:color="auto"/>
          </w:divBdr>
        </w:div>
        <w:div w:id="2099019417">
          <w:marLeft w:val="640"/>
          <w:marRight w:val="0"/>
          <w:marTop w:val="0"/>
          <w:marBottom w:val="0"/>
          <w:divBdr>
            <w:top w:val="none" w:sz="0" w:space="0" w:color="auto"/>
            <w:left w:val="none" w:sz="0" w:space="0" w:color="auto"/>
            <w:bottom w:val="none" w:sz="0" w:space="0" w:color="auto"/>
            <w:right w:val="none" w:sz="0" w:space="0" w:color="auto"/>
          </w:divBdr>
        </w:div>
        <w:div w:id="1460149622">
          <w:marLeft w:val="640"/>
          <w:marRight w:val="0"/>
          <w:marTop w:val="0"/>
          <w:marBottom w:val="0"/>
          <w:divBdr>
            <w:top w:val="none" w:sz="0" w:space="0" w:color="auto"/>
            <w:left w:val="none" w:sz="0" w:space="0" w:color="auto"/>
            <w:bottom w:val="none" w:sz="0" w:space="0" w:color="auto"/>
            <w:right w:val="none" w:sz="0" w:space="0" w:color="auto"/>
          </w:divBdr>
        </w:div>
        <w:div w:id="1301687117">
          <w:marLeft w:val="640"/>
          <w:marRight w:val="0"/>
          <w:marTop w:val="0"/>
          <w:marBottom w:val="0"/>
          <w:divBdr>
            <w:top w:val="none" w:sz="0" w:space="0" w:color="auto"/>
            <w:left w:val="none" w:sz="0" w:space="0" w:color="auto"/>
            <w:bottom w:val="none" w:sz="0" w:space="0" w:color="auto"/>
            <w:right w:val="none" w:sz="0" w:space="0" w:color="auto"/>
          </w:divBdr>
        </w:div>
        <w:div w:id="1094665263">
          <w:marLeft w:val="640"/>
          <w:marRight w:val="0"/>
          <w:marTop w:val="0"/>
          <w:marBottom w:val="0"/>
          <w:divBdr>
            <w:top w:val="none" w:sz="0" w:space="0" w:color="auto"/>
            <w:left w:val="none" w:sz="0" w:space="0" w:color="auto"/>
            <w:bottom w:val="none" w:sz="0" w:space="0" w:color="auto"/>
            <w:right w:val="none" w:sz="0" w:space="0" w:color="auto"/>
          </w:divBdr>
        </w:div>
        <w:div w:id="1476413545">
          <w:marLeft w:val="640"/>
          <w:marRight w:val="0"/>
          <w:marTop w:val="0"/>
          <w:marBottom w:val="0"/>
          <w:divBdr>
            <w:top w:val="none" w:sz="0" w:space="0" w:color="auto"/>
            <w:left w:val="none" w:sz="0" w:space="0" w:color="auto"/>
            <w:bottom w:val="none" w:sz="0" w:space="0" w:color="auto"/>
            <w:right w:val="none" w:sz="0" w:space="0" w:color="auto"/>
          </w:divBdr>
        </w:div>
        <w:div w:id="165824800">
          <w:marLeft w:val="640"/>
          <w:marRight w:val="0"/>
          <w:marTop w:val="0"/>
          <w:marBottom w:val="0"/>
          <w:divBdr>
            <w:top w:val="none" w:sz="0" w:space="0" w:color="auto"/>
            <w:left w:val="none" w:sz="0" w:space="0" w:color="auto"/>
            <w:bottom w:val="none" w:sz="0" w:space="0" w:color="auto"/>
            <w:right w:val="none" w:sz="0" w:space="0" w:color="auto"/>
          </w:divBdr>
        </w:div>
        <w:div w:id="1594775582">
          <w:marLeft w:val="640"/>
          <w:marRight w:val="0"/>
          <w:marTop w:val="0"/>
          <w:marBottom w:val="0"/>
          <w:divBdr>
            <w:top w:val="none" w:sz="0" w:space="0" w:color="auto"/>
            <w:left w:val="none" w:sz="0" w:space="0" w:color="auto"/>
            <w:bottom w:val="none" w:sz="0" w:space="0" w:color="auto"/>
            <w:right w:val="none" w:sz="0" w:space="0" w:color="auto"/>
          </w:divBdr>
        </w:div>
        <w:div w:id="587426852">
          <w:marLeft w:val="640"/>
          <w:marRight w:val="0"/>
          <w:marTop w:val="0"/>
          <w:marBottom w:val="0"/>
          <w:divBdr>
            <w:top w:val="none" w:sz="0" w:space="0" w:color="auto"/>
            <w:left w:val="none" w:sz="0" w:space="0" w:color="auto"/>
            <w:bottom w:val="none" w:sz="0" w:space="0" w:color="auto"/>
            <w:right w:val="none" w:sz="0" w:space="0" w:color="auto"/>
          </w:divBdr>
        </w:div>
        <w:div w:id="1063942308">
          <w:marLeft w:val="640"/>
          <w:marRight w:val="0"/>
          <w:marTop w:val="0"/>
          <w:marBottom w:val="0"/>
          <w:divBdr>
            <w:top w:val="none" w:sz="0" w:space="0" w:color="auto"/>
            <w:left w:val="none" w:sz="0" w:space="0" w:color="auto"/>
            <w:bottom w:val="none" w:sz="0" w:space="0" w:color="auto"/>
            <w:right w:val="none" w:sz="0" w:space="0" w:color="auto"/>
          </w:divBdr>
        </w:div>
        <w:div w:id="1244753760">
          <w:marLeft w:val="640"/>
          <w:marRight w:val="0"/>
          <w:marTop w:val="0"/>
          <w:marBottom w:val="0"/>
          <w:divBdr>
            <w:top w:val="none" w:sz="0" w:space="0" w:color="auto"/>
            <w:left w:val="none" w:sz="0" w:space="0" w:color="auto"/>
            <w:bottom w:val="none" w:sz="0" w:space="0" w:color="auto"/>
            <w:right w:val="none" w:sz="0" w:space="0" w:color="auto"/>
          </w:divBdr>
        </w:div>
        <w:div w:id="1317413138">
          <w:marLeft w:val="640"/>
          <w:marRight w:val="0"/>
          <w:marTop w:val="0"/>
          <w:marBottom w:val="0"/>
          <w:divBdr>
            <w:top w:val="none" w:sz="0" w:space="0" w:color="auto"/>
            <w:left w:val="none" w:sz="0" w:space="0" w:color="auto"/>
            <w:bottom w:val="none" w:sz="0" w:space="0" w:color="auto"/>
            <w:right w:val="none" w:sz="0" w:space="0" w:color="auto"/>
          </w:divBdr>
        </w:div>
        <w:div w:id="1248466042">
          <w:marLeft w:val="640"/>
          <w:marRight w:val="0"/>
          <w:marTop w:val="0"/>
          <w:marBottom w:val="0"/>
          <w:divBdr>
            <w:top w:val="none" w:sz="0" w:space="0" w:color="auto"/>
            <w:left w:val="none" w:sz="0" w:space="0" w:color="auto"/>
            <w:bottom w:val="none" w:sz="0" w:space="0" w:color="auto"/>
            <w:right w:val="none" w:sz="0" w:space="0" w:color="auto"/>
          </w:divBdr>
        </w:div>
        <w:div w:id="356010853">
          <w:marLeft w:val="640"/>
          <w:marRight w:val="0"/>
          <w:marTop w:val="0"/>
          <w:marBottom w:val="0"/>
          <w:divBdr>
            <w:top w:val="none" w:sz="0" w:space="0" w:color="auto"/>
            <w:left w:val="none" w:sz="0" w:space="0" w:color="auto"/>
            <w:bottom w:val="none" w:sz="0" w:space="0" w:color="auto"/>
            <w:right w:val="none" w:sz="0" w:space="0" w:color="auto"/>
          </w:divBdr>
        </w:div>
        <w:div w:id="1934127248">
          <w:marLeft w:val="640"/>
          <w:marRight w:val="0"/>
          <w:marTop w:val="0"/>
          <w:marBottom w:val="0"/>
          <w:divBdr>
            <w:top w:val="none" w:sz="0" w:space="0" w:color="auto"/>
            <w:left w:val="none" w:sz="0" w:space="0" w:color="auto"/>
            <w:bottom w:val="none" w:sz="0" w:space="0" w:color="auto"/>
            <w:right w:val="none" w:sz="0" w:space="0" w:color="auto"/>
          </w:divBdr>
        </w:div>
        <w:div w:id="1614752388">
          <w:marLeft w:val="640"/>
          <w:marRight w:val="0"/>
          <w:marTop w:val="0"/>
          <w:marBottom w:val="0"/>
          <w:divBdr>
            <w:top w:val="none" w:sz="0" w:space="0" w:color="auto"/>
            <w:left w:val="none" w:sz="0" w:space="0" w:color="auto"/>
            <w:bottom w:val="none" w:sz="0" w:space="0" w:color="auto"/>
            <w:right w:val="none" w:sz="0" w:space="0" w:color="auto"/>
          </w:divBdr>
        </w:div>
      </w:divsChild>
    </w:div>
    <w:div w:id="283736154">
      <w:bodyDiv w:val="1"/>
      <w:marLeft w:val="0"/>
      <w:marRight w:val="0"/>
      <w:marTop w:val="0"/>
      <w:marBottom w:val="0"/>
      <w:divBdr>
        <w:top w:val="none" w:sz="0" w:space="0" w:color="auto"/>
        <w:left w:val="none" w:sz="0" w:space="0" w:color="auto"/>
        <w:bottom w:val="none" w:sz="0" w:space="0" w:color="auto"/>
        <w:right w:val="none" w:sz="0" w:space="0" w:color="auto"/>
      </w:divBdr>
      <w:divsChild>
        <w:div w:id="1301231168">
          <w:marLeft w:val="640"/>
          <w:marRight w:val="0"/>
          <w:marTop w:val="0"/>
          <w:marBottom w:val="0"/>
          <w:divBdr>
            <w:top w:val="none" w:sz="0" w:space="0" w:color="auto"/>
            <w:left w:val="none" w:sz="0" w:space="0" w:color="auto"/>
            <w:bottom w:val="none" w:sz="0" w:space="0" w:color="auto"/>
            <w:right w:val="none" w:sz="0" w:space="0" w:color="auto"/>
          </w:divBdr>
        </w:div>
        <w:div w:id="1462118097">
          <w:marLeft w:val="640"/>
          <w:marRight w:val="0"/>
          <w:marTop w:val="0"/>
          <w:marBottom w:val="0"/>
          <w:divBdr>
            <w:top w:val="none" w:sz="0" w:space="0" w:color="auto"/>
            <w:left w:val="none" w:sz="0" w:space="0" w:color="auto"/>
            <w:bottom w:val="none" w:sz="0" w:space="0" w:color="auto"/>
            <w:right w:val="none" w:sz="0" w:space="0" w:color="auto"/>
          </w:divBdr>
        </w:div>
        <w:div w:id="980039595">
          <w:marLeft w:val="640"/>
          <w:marRight w:val="0"/>
          <w:marTop w:val="0"/>
          <w:marBottom w:val="0"/>
          <w:divBdr>
            <w:top w:val="none" w:sz="0" w:space="0" w:color="auto"/>
            <w:left w:val="none" w:sz="0" w:space="0" w:color="auto"/>
            <w:bottom w:val="none" w:sz="0" w:space="0" w:color="auto"/>
            <w:right w:val="none" w:sz="0" w:space="0" w:color="auto"/>
          </w:divBdr>
        </w:div>
        <w:div w:id="893811549">
          <w:marLeft w:val="640"/>
          <w:marRight w:val="0"/>
          <w:marTop w:val="0"/>
          <w:marBottom w:val="0"/>
          <w:divBdr>
            <w:top w:val="none" w:sz="0" w:space="0" w:color="auto"/>
            <w:left w:val="none" w:sz="0" w:space="0" w:color="auto"/>
            <w:bottom w:val="none" w:sz="0" w:space="0" w:color="auto"/>
            <w:right w:val="none" w:sz="0" w:space="0" w:color="auto"/>
          </w:divBdr>
        </w:div>
        <w:div w:id="1254973036">
          <w:marLeft w:val="640"/>
          <w:marRight w:val="0"/>
          <w:marTop w:val="0"/>
          <w:marBottom w:val="0"/>
          <w:divBdr>
            <w:top w:val="none" w:sz="0" w:space="0" w:color="auto"/>
            <w:left w:val="none" w:sz="0" w:space="0" w:color="auto"/>
            <w:bottom w:val="none" w:sz="0" w:space="0" w:color="auto"/>
            <w:right w:val="none" w:sz="0" w:space="0" w:color="auto"/>
          </w:divBdr>
        </w:div>
        <w:div w:id="1819883237">
          <w:marLeft w:val="640"/>
          <w:marRight w:val="0"/>
          <w:marTop w:val="0"/>
          <w:marBottom w:val="0"/>
          <w:divBdr>
            <w:top w:val="none" w:sz="0" w:space="0" w:color="auto"/>
            <w:left w:val="none" w:sz="0" w:space="0" w:color="auto"/>
            <w:bottom w:val="none" w:sz="0" w:space="0" w:color="auto"/>
            <w:right w:val="none" w:sz="0" w:space="0" w:color="auto"/>
          </w:divBdr>
        </w:div>
        <w:div w:id="187911427">
          <w:marLeft w:val="640"/>
          <w:marRight w:val="0"/>
          <w:marTop w:val="0"/>
          <w:marBottom w:val="0"/>
          <w:divBdr>
            <w:top w:val="none" w:sz="0" w:space="0" w:color="auto"/>
            <w:left w:val="none" w:sz="0" w:space="0" w:color="auto"/>
            <w:bottom w:val="none" w:sz="0" w:space="0" w:color="auto"/>
            <w:right w:val="none" w:sz="0" w:space="0" w:color="auto"/>
          </w:divBdr>
        </w:div>
        <w:div w:id="341587336">
          <w:marLeft w:val="640"/>
          <w:marRight w:val="0"/>
          <w:marTop w:val="0"/>
          <w:marBottom w:val="0"/>
          <w:divBdr>
            <w:top w:val="none" w:sz="0" w:space="0" w:color="auto"/>
            <w:left w:val="none" w:sz="0" w:space="0" w:color="auto"/>
            <w:bottom w:val="none" w:sz="0" w:space="0" w:color="auto"/>
            <w:right w:val="none" w:sz="0" w:space="0" w:color="auto"/>
          </w:divBdr>
        </w:div>
        <w:div w:id="1196576310">
          <w:marLeft w:val="640"/>
          <w:marRight w:val="0"/>
          <w:marTop w:val="0"/>
          <w:marBottom w:val="0"/>
          <w:divBdr>
            <w:top w:val="none" w:sz="0" w:space="0" w:color="auto"/>
            <w:left w:val="none" w:sz="0" w:space="0" w:color="auto"/>
            <w:bottom w:val="none" w:sz="0" w:space="0" w:color="auto"/>
            <w:right w:val="none" w:sz="0" w:space="0" w:color="auto"/>
          </w:divBdr>
        </w:div>
        <w:div w:id="54206778">
          <w:marLeft w:val="640"/>
          <w:marRight w:val="0"/>
          <w:marTop w:val="0"/>
          <w:marBottom w:val="0"/>
          <w:divBdr>
            <w:top w:val="none" w:sz="0" w:space="0" w:color="auto"/>
            <w:left w:val="none" w:sz="0" w:space="0" w:color="auto"/>
            <w:bottom w:val="none" w:sz="0" w:space="0" w:color="auto"/>
            <w:right w:val="none" w:sz="0" w:space="0" w:color="auto"/>
          </w:divBdr>
        </w:div>
        <w:div w:id="988748715">
          <w:marLeft w:val="640"/>
          <w:marRight w:val="0"/>
          <w:marTop w:val="0"/>
          <w:marBottom w:val="0"/>
          <w:divBdr>
            <w:top w:val="none" w:sz="0" w:space="0" w:color="auto"/>
            <w:left w:val="none" w:sz="0" w:space="0" w:color="auto"/>
            <w:bottom w:val="none" w:sz="0" w:space="0" w:color="auto"/>
            <w:right w:val="none" w:sz="0" w:space="0" w:color="auto"/>
          </w:divBdr>
        </w:div>
        <w:div w:id="1949576654">
          <w:marLeft w:val="640"/>
          <w:marRight w:val="0"/>
          <w:marTop w:val="0"/>
          <w:marBottom w:val="0"/>
          <w:divBdr>
            <w:top w:val="none" w:sz="0" w:space="0" w:color="auto"/>
            <w:left w:val="none" w:sz="0" w:space="0" w:color="auto"/>
            <w:bottom w:val="none" w:sz="0" w:space="0" w:color="auto"/>
            <w:right w:val="none" w:sz="0" w:space="0" w:color="auto"/>
          </w:divBdr>
        </w:div>
        <w:div w:id="1469086678">
          <w:marLeft w:val="640"/>
          <w:marRight w:val="0"/>
          <w:marTop w:val="0"/>
          <w:marBottom w:val="0"/>
          <w:divBdr>
            <w:top w:val="none" w:sz="0" w:space="0" w:color="auto"/>
            <w:left w:val="none" w:sz="0" w:space="0" w:color="auto"/>
            <w:bottom w:val="none" w:sz="0" w:space="0" w:color="auto"/>
            <w:right w:val="none" w:sz="0" w:space="0" w:color="auto"/>
          </w:divBdr>
        </w:div>
        <w:div w:id="1617636394">
          <w:marLeft w:val="640"/>
          <w:marRight w:val="0"/>
          <w:marTop w:val="0"/>
          <w:marBottom w:val="0"/>
          <w:divBdr>
            <w:top w:val="none" w:sz="0" w:space="0" w:color="auto"/>
            <w:left w:val="none" w:sz="0" w:space="0" w:color="auto"/>
            <w:bottom w:val="none" w:sz="0" w:space="0" w:color="auto"/>
            <w:right w:val="none" w:sz="0" w:space="0" w:color="auto"/>
          </w:divBdr>
        </w:div>
        <w:div w:id="1471821715">
          <w:marLeft w:val="640"/>
          <w:marRight w:val="0"/>
          <w:marTop w:val="0"/>
          <w:marBottom w:val="0"/>
          <w:divBdr>
            <w:top w:val="none" w:sz="0" w:space="0" w:color="auto"/>
            <w:left w:val="none" w:sz="0" w:space="0" w:color="auto"/>
            <w:bottom w:val="none" w:sz="0" w:space="0" w:color="auto"/>
            <w:right w:val="none" w:sz="0" w:space="0" w:color="auto"/>
          </w:divBdr>
        </w:div>
        <w:div w:id="771827715">
          <w:marLeft w:val="640"/>
          <w:marRight w:val="0"/>
          <w:marTop w:val="0"/>
          <w:marBottom w:val="0"/>
          <w:divBdr>
            <w:top w:val="none" w:sz="0" w:space="0" w:color="auto"/>
            <w:left w:val="none" w:sz="0" w:space="0" w:color="auto"/>
            <w:bottom w:val="none" w:sz="0" w:space="0" w:color="auto"/>
            <w:right w:val="none" w:sz="0" w:space="0" w:color="auto"/>
          </w:divBdr>
        </w:div>
        <w:div w:id="216550263">
          <w:marLeft w:val="640"/>
          <w:marRight w:val="0"/>
          <w:marTop w:val="0"/>
          <w:marBottom w:val="0"/>
          <w:divBdr>
            <w:top w:val="none" w:sz="0" w:space="0" w:color="auto"/>
            <w:left w:val="none" w:sz="0" w:space="0" w:color="auto"/>
            <w:bottom w:val="none" w:sz="0" w:space="0" w:color="auto"/>
            <w:right w:val="none" w:sz="0" w:space="0" w:color="auto"/>
          </w:divBdr>
        </w:div>
        <w:div w:id="963733296">
          <w:marLeft w:val="640"/>
          <w:marRight w:val="0"/>
          <w:marTop w:val="0"/>
          <w:marBottom w:val="0"/>
          <w:divBdr>
            <w:top w:val="none" w:sz="0" w:space="0" w:color="auto"/>
            <w:left w:val="none" w:sz="0" w:space="0" w:color="auto"/>
            <w:bottom w:val="none" w:sz="0" w:space="0" w:color="auto"/>
            <w:right w:val="none" w:sz="0" w:space="0" w:color="auto"/>
          </w:divBdr>
        </w:div>
        <w:div w:id="1169366562">
          <w:marLeft w:val="640"/>
          <w:marRight w:val="0"/>
          <w:marTop w:val="0"/>
          <w:marBottom w:val="0"/>
          <w:divBdr>
            <w:top w:val="none" w:sz="0" w:space="0" w:color="auto"/>
            <w:left w:val="none" w:sz="0" w:space="0" w:color="auto"/>
            <w:bottom w:val="none" w:sz="0" w:space="0" w:color="auto"/>
            <w:right w:val="none" w:sz="0" w:space="0" w:color="auto"/>
          </w:divBdr>
        </w:div>
        <w:div w:id="213659061">
          <w:marLeft w:val="640"/>
          <w:marRight w:val="0"/>
          <w:marTop w:val="0"/>
          <w:marBottom w:val="0"/>
          <w:divBdr>
            <w:top w:val="none" w:sz="0" w:space="0" w:color="auto"/>
            <w:left w:val="none" w:sz="0" w:space="0" w:color="auto"/>
            <w:bottom w:val="none" w:sz="0" w:space="0" w:color="auto"/>
            <w:right w:val="none" w:sz="0" w:space="0" w:color="auto"/>
          </w:divBdr>
        </w:div>
      </w:divsChild>
    </w:div>
    <w:div w:id="306010294">
      <w:bodyDiv w:val="1"/>
      <w:marLeft w:val="0"/>
      <w:marRight w:val="0"/>
      <w:marTop w:val="0"/>
      <w:marBottom w:val="0"/>
      <w:divBdr>
        <w:top w:val="none" w:sz="0" w:space="0" w:color="auto"/>
        <w:left w:val="none" w:sz="0" w:space="0" w:color="auto"/>
        <w:bottom w:val="none" w:sz="0" w:space="0" w:color="auto"/>
        <w:right w:val="none" w:sz="0" w:space="0" w:color="auto"/>
      </w:divBdr>
      <w:divsChild>
        <w:div w:id="1201744079">
          <w:marLeft w:val="640"/>
          <w:marRight w:val="0"/>
          <w:marTop w:val="0"/>
          <w:marBottom w:val="0"/>
          <w:divBdr>
            <w:top w:val="none" w:sz="0" w:space="0" w:color="auto"/>
            <w:left w:val="none" w:sz="0" w:space="0" w:color="auto"/>
            <w:bottom w:val="none" w:sz="0" w:space="0" w:color="auto"/>
            <w:right w:val="none" w:sz="0" w:space="0" w:color="auto"/>
          </w:divBdr>
        </w:div>
        <w:div w:id="816845895">
          <w:marLeft w:val="640"/>
          <w:marRight w:val="0"/>
          <w:marTop w:val="0"/>
          <w:marBottom w:val="0"/>
          <w:divBdr>
            <w:top w:val="none" w:sz="0" w:space="0" w:color="auto"/>
            <w:left w:val="none" w:sz="0" w:space="0" w:color="auto"/>
            <w:bottom w:val="none" w:sz="0" w:space="0" w:color="auto"/>
            <w:right w:val="none" w:sz="0" w:space="0" w:color="auto"/>
          </w:divBdr>
        </w:div>
        <w:div w:id="1699887400">
          <w:marLeft w:val="640"/>
          <w:marRight w:val="0"/>
          <w:marTop w:val="0"/>
          <w:marBottom w:val="0"/>
          <w:divBdr>
            <w:top w:val="none" w:sz="0" w:space="0" w:color="auto"/>
            <w:left w:val="none" w:sz="0" w:space="0" w:color="auto"/>
            <w:bottom w:val="none" w:sz="0" w:space="0" w:color="auto"/>
            <w:right w:val="none" w:sz="0" w:space="0" w:color="auto"/>
          </w:divBdr>
        </w:div>
        <w:div w:id="978269610">
          <w:marLeft w:val="640"/>
          <w:marRight w:val="0"/>
          <w:marTop w:val="0"/>
          <w:marBottom w:val="0"/>
          <w:divBdr>
            <w:top w:val="none" w:sz="0" w:space="0" w:color="auto"/>
            <w:left w:val="none" w:sz="0" w:space="0" w:color="auto"/>
            <w:bottom w:val="none" w:sz="0" w:space="0" w:color="auto"/>
            <w:right w:val="none" w:sz="0" w:space="0" w:color="auto"/>
          </w:divBdr>
        </w:div>
        <w:div w:id="1702051119">
          <w:marLeft w:val="640"/>
          <w:marRight w:val="0"/>
          <w:marTop w:val="0"/>
          <w:marBottom w:val="0"/>
          <w:divBdr>
            <w:top w:val="none" w:sz="0" w:space="0" w:color="auto"/>
            <w:left w:val="none" w:sz="0" w:space="0" w:color="auto"/>
            <w:bottom w:val="none" w:sz="0" w:space="0" w:color="auto"/>
            <w:right w:val="none" w:sz="0" w:space="0" w:color="auto"/>
          </w:divBdr>
        </w:div>
        <w:div w:id="1457523898">
          <w:marLeft w:val="640"/>
          <w:marRight w:val="0"/>
          <w:marTop w:val="0"/>
          <w:marBottom w:val="0"/>
          <w:divBdr>
            <w:top w:val="none" w:sz="0" w:space="0" w:color="auto"/>
            <w:left w:val="none" w:sz="0" w:space="0" w:color="auto"/>
            <w:bottom w:val="none" w:sz="0" w:space="0" w:color="auto"/>
            <w:right w:val="none" w:sz="0" w:space="0" w:color="auto"/>
          </w:divBdr>
        </w:div>
        <w:div w:id="1015612608">
          <w:marLeft w:val="640"/>
          <w:marRight w:val="0"/>
          <w:marTop w:val="0"/>
          <w:marBottom w:val="0"/>
          <w:divBdr>
            <w:top w:val="none" w:sz="0" w:space="0" w:color="auto"/>
            <w:left w:val="none" w:sz="0" w:space="0" w:color="auto"/>
            <w:bottom w:val="none" w:sz="0" w:space="0" w:color="auto"/>
            <w:right w:val="none" w:sz="0" w:space="0" w:color="auto"/>
          </w:divBdr>
        </w:div>
        <w:div w:id="906571634">
          <w:marLeft w:val="640"/>
          <w:marRight w:val="0"/>
          <w:marTop w:val="0"/>
          <w:marBottom w:val="0"/>
          <w:divBdr>
            <w:top w:val="none" w:sz="0" w:space="0" w:color="auto"/>
            <w:left w:val="none" w:sz="0" w:space="0" w:color="auto"/>
            <w:bottom w:val="none" w:sz="0" w:space="0" w:color="auto"/>
            <w:right w:val="none" w:sz="0" w:space="0" w:color="auto"/>
          </w:divBdr>
        </w:div>
        <w:div w:id="1367755549">
          <w:marLeft w:val="640"/>
          <w:marRight w:val="0"/>
          <w:marTop w:val="0"/>
          <w:marBottom w:val="0"/>
          <w:divBdr>
            <w:top w:val="none" w:sz="0" w:space="0" w:color="auto"/>
            <w:left w:val="none" w:sz="0" w:space="0" w:color="auto"/>
            <w:bottom w:val="none" w:sz="0" w:space="0" w:color="auto"/>
            <w:right w:val="none" w:sz="0" w:space="0" w:color="auto"/>
          </w:divBdr>
        </w:div>
        <w:div w:id="1198664122">
          <w:marLeft w:val="640"/>
          <w:marRight w:val="0"/>
          <w:marTop w:val="0"/>
          <w:marBottom w:val="0"/>
          <w:divBdr>
            <w:top w:val="none" w:sz="0" w:space="0" w:color="auto"/>
            <w:left w:val="none" w:sz="0" w:space="0" w:color="auto"/>
            <w:bottom w:val="none" w:sz="0" w:space="0" w:color="auto"/>
            <w:right w:val="none" w:sz="0" w:space="0" w:color="auto"/>
          </w:divBdr>
        </w:div>
        <w:div w:id="1180437869">
          <w:marLeft w:val="640"/>
          <w:marRight w:val="0"/>
          <w:marTop w:val="0"/>
          <w:marBottom w:val="0"/>
          <w:divBdr>
            <w:top w:val="none" w:sz="0" w:space="0" w:color="auto"/>
            <w:left w:val="none" w:sz="0" w:space="0" w:color="auto"/>
            <w:bottom w:val="none" w:sz="0" w:space="0" w:color="auto"/>
            <w:right w:val="none" w:sz="0" w:space="0" w:color="auto"/>
          </w:divBdr>
        </w:div>
        <w:div w:id="278683544">
          <w:marLeft w:val="640"/>
          <w:marRight w:val="0"/>
          <w:marTop w:val="0"/>
          <w:marBottom w:val="0"/>
          <w:divBdr>
            <w:top w:val="none" w:sz="0" w:space="0" w:color="auto"/>
            <w:left w:val="none" w:sz="0" w:space="0" w:color="auto"/>
            <w:bottom w:val="none" w:sz="0" w:space="0" w:color="auto"/>
            <w:right w:val="none" w:sz="0" w:space="0" w:color="auto"/>
          </w:divBdr>
        </w:div>
        <w:div w:id="2003855333">
          <w:marLeft w:val="640"/>
          <w:marRight w:val="0"/>
          <w:marTop w:val="0"/>
          <w:marBottom w:val="0"/>
          <w:divBdr>
            <w:top w:val="none" w:sz="0" w:space="0" w:color="auto"/>
            <w:left w:val="none" w:sz="0" w:space="0" w:color="auto"/>
            <w:bottom w:val="none" w:sz="0" w:space="0" w:color="auto"/>
            <w:right w:val="none" w:sz="0" w:space="0" w:color="auto"/>
          </w:divBdr>
        </w:div>
        <w:div w:id="1844778804">
          <w:marLeft w:val="640"/>
          <w:marRight w:val="0"/>
          <w:marTop w:val="0"/>
          <w:marBottom w:val="0"/>
          <w:divBdr>
            <w:top w:val="none" w:sz="0" w:space="0" w:color="auto"/>
            <w:left w:val="none" w:sz="0" w:space="0" w:color="auto"/>
            <w:bottom w:val="none" w:sz="0" w:space="0" w:color="auto"/>
            <w:right w:val="none" w:sz="0" w:space="0" w:color="auto"/>
          </w:divBdr>
        </w:div>
        <w:div w:id="744491969">
          <w:marLeft w:val="640"/>
          <w:marRight w:val="0"/>
          <w:marTop w:val="0"/>
          <w:marBottom w:val="0"/>
          <w:divBdr>
            <w:top w:val="none" w:sz="0" w:space="0" w:color="auto"/>
            <w:left w:val="none" w:sz="0" w:space="0" w:color="auto"/>
            <w:bottom w:val="none" w:sz="0" w:space="0" w:color="auto"/>
            <w:right w:val="none" w:sz="0" w:space="0" w:color="auto"/>
          </w:divBdr>
        </w:div>
        <w:div w:id="1720665520">
          <w:marLeft w:val="640"/>
          <w:marRight w:val="0"/>
          <w:marTop w:val="0"/>
          <w:marBottom w:val="0"/>
          <w:divBdr>
            <w:top w:val="none" w:sz="0" w:space="0" w:color="auto"/>
            <w:left w:val="none" w:sz="0" w:space="0" w:color="auto"/>
            <w:bottom w:val="none" w:sz="0" w:space="0" w:color="auto"/>
            <w:right w:val="none" w:sz="0" w:space="0" w:color="auto"/>
          </w:divBdr>
        </w:div>
        <w:div w:id="388069125">
          <w:marLeft w:val="640"/>
          <w:marRight w:val="0"/>
          <w:marTop w:val="0"/>
          <w:marBottom w:val="0"/>
          <w:divBdr>
            <w:top w:val="none" w:sz="0" w:space="0" w:color="auto"/>
            <w:left w:val="none" w:sz="0" w:space="0" w:color="auto"/>
            <w:bottom w:val="none" w:sz="0" w:space="0" w:color="auto"/>
            <w:right w:val="none" w:sz="0" w:space="0" w:color="auto"/>
          </w:divBdr>
        </w:div>
        <w:div w:id="946158543">
          <w:marLeft w:val="640"/>
          <w:marRight w:val="0"/>
          <w:marTop w:val="0"/>
          <w:marBottom w:val="0"/>
          <w:divBdr>
            <w:top w:val="none" w:sz="0" w:space="0" w:color="auto"/>
            <w:left w:val="none" w:sz="0" w:space="0" w:color="auto"/>
            <w:bottom w:val="none" w:sz="0" w:space="0" w:color="auto"/>
            <w:right w:val="none" w:sz="0" w:space="0" w:color="auto"/>
          </w:divBdr>
        </w:div>
      </w:divsChild>
    </w:div>
    <w:div w:id="376860468">
      <w:bodyDiv w:val="1"/>
      <w:marLeft w:val="0"/>
      <w:marRight w:val="0"/>
      <w:marTop w:val="0"/>
      <w:marBottom w:val="0"/>
      <w:divBdr>
        <w:top w:val="none" w:sz="0" w:space="0" w:color="auto"/>
        <w:left w:val="none" w:sz="0" w:space="0" w:color="auto"/>
        <w:bottom w:val="none" w:sz="0" w:space="0" w:color="auto"/>
        <w:right w:val="none" w:sz="0" w:space="0" w:color="auto"/>
      </w:divBdr>
    </w:div>
    <w:div w:id="527183056">
      <w:bodyDiv w:val="1"/>
      <w:marLeft w:val="0"/>
      <w:marRight w:val="0"/>
      <w:marTop w:val="0"/>
      <w:marBottom w:val="0"/>
      <w:divBdr>
        <w:top w:val="none" w:sz="0" w:space="0" w:color="auto"/>
        <w:left w:val="none" w:sz="0" w:space="0" w:color="auto"/>
        <w:bottom w:val="none" w:sz="0" w:space="0" w:color="auto"/>
        <w:right w:val="none" w:sz="0" w:space="0" w:color="auto"/>
      </w:divBdr>
      <w:divsChild>
        <w:div w:id="1504391655">
          <w:marLeft w:val="640"/>
          <w:marRight w:val="0"/>
          <w:marTop w:val="0"/>
          <w:marBottom w:val="0"/>
          <w:divBdr>
            <w:top w:val="none" w:sz="0" w:space="0" w:color="auto"/>
            <w:left w:val="none" w:sz="0" w:space="0" w:color="auto"/>
            <w:bottom w:val="none" w:sz="0" w:space="0" w:color="auto"/>
            <w:right w:val="none" w:sz="0" w:space="0" w:color="auto"/>
          </w:divBdr>
        </w:div>
        <w:div w:id="1947033544">
          <w:marLeft w:val="640"/>
          <w:marRight w:val="0"/>
          <w:marTop w:val="0"/>
          <w:marBottom w:val="0"/>
          <w:divBdr>
            <w:top w:val="none" w:sz="0" w:space="0" w:color="auto"/>
            <w:left w:val="none" w:sz="0" w:space="0" w:color="auto"/>
            <w:bottom w:val="none" w:sz="0" w:space="0" w:color="auto"/>
            <w:right w:val="none" w:sz="0" w:space="0" w:color="auto"/>
          </w:divBdr>
        </w:div>
        <w:div w:id="418596483">
          <w:marLeft w:val="640"/>
          <w:marRight w:val="0"/>
          <w:marTop w:val="0"/>
          <w:marBottom w:val="0"/>
          <w:divBdr>
            <w:top w:val="none" w:sz="0" w:space="0" w:color="auto"/>
            <w:left w:val="none" w:sz="0" w:space="0" w:color="auto"/>
            <w:bottom w:val="none" w:sz="0" w:space="0" w:color="auto"/>
            <w:right w:val="none" w:sz="0" w:space="0" w:color="auto"/>
          </w:divBdr>
        </w:div>
        <w:div w:id="1023240160">
          <w:marLeft w:val="640"/>
          <w:marRight w:val="0"/>
          <w:marTop w:val="0"/>
          <w:marBottom w:val="0"/>
          <w:divBdr>
            <w:top w:val="none" w:sz="0" w:space="0" w:color="auto"/>
            <w:left w:val="none" w:sz="0" w:space="0" w:color="auto"/>
            <w:bottom w:val="none" w:sz="0" w:space="0" w:color="auto"/>
            <w:right w:val="none" w:sz="0" w:space="0" w:color="auto"/>
          </w:divBdr>
        </w:div>
        <w:div w:id="606620020">
          <w:marLeft w:val="640"/>
          <w:marRight w:val="0"/>
          <w:marTop w:val="0"/>
          <w:marBottom w:val="0"/>
          <w:divBdr>
            <w:top w:val="none" w:sz="0" w:space="0" w:color="auto"/>
            <w:left w:val="none" w:sz="0" w:space="0" w:color="auto"/>
            <w:bottom w:val="none" w:sz="0" w:space="0" w:color="auto"/>
            <w:right w:val="none" w:sz="0" w:space="0" w:color="auto"/>
          </w:divBdr>
        </w:div>
        <w:div w:id="2081361481">
          <w:marLeft w:val="640"/>
          <w:marRight w:val="0"/>
          <w:marTop w:val="0"/>
          <w:marBottom w:val="0"/>
          <w:divBdr>
            <w:top w:val="none" w:sz="0" w:space="0" w:color="auto"/>
            <w:left w:val="none" w:sz="0" w:space="0" w:color="auto"/>
            <w:bottom w:val="none" w:sz="0" w:space="0" w:color="auto"/>
            <w:right w:val="none" w:sz="0" w:space="0" w:color="auto"/>
          </w:divBdr>
        </w:div>
        <w:div w:id="489560318">
          <w:marLeft w:val="640"/>
          <w:marRight w:val="0"/>
          <w:marTop w:val="0"/>
          <w:marBottom w:val="0"/>
          <w:divBdr>
            <w:top w:val="none" w:sz="0" w:space="0" w:color="auto"/>
            <w:left w:val="none" w:sz="0" w:space="0" w:color="auto"/>
            <w:bottom w:val="none" w:sz="0" w:space="0" w:color="auto"/>
            <w:right w:val="none" w:sz="0" w:space="0" w:color="auto"/>
          </w:divBdr>
        </w:div>
        <w:div w:id="1602907805">
          <w:marLeft w:val="640"/>
          <w:marRight w:val="0"/>
          <w:marTop w:val="0"/>
          <w:marBottom w:val="0"/>
          <w:divBdr>
            <w:top w:val="none" w:sz="0" w:space="0" w:color="auto"/>
            <w:left w:val="none" w:sz="0" w:space="0" w:color="auto"/>
            <w:bottom w:val="none" w:sz="0" w:space="0" w:color="auto"/>
            <w:right w:val="none" w:sz="0" w:space="0" w:color="auto"/>
          </w:divBdr>
        </w:div>
        <w:div w:id="599292333">
          <w:marLeft w:val="640"/>
          <w:marRight w:val="0"/>
          <w:marTop w:val="0"/>
          <w:marBottom w:val="0"/>
          <w:divBdr>
            <w:top w:val="none" w:sz="0" w:space="0" w:color="auto"/>
            <w:left w:val="none" w:sz="0" w:space="0" w:color="auto"/>
            <w:bottom w:val="none" w:sz="0" w:space="0" w:color="auto"/>
            <w:right w:val="none" w:sz="0" w:space="0" w:color="auto"/>
          </w:divBdr>
        </w:div>
        <w:div w:id="53621130">
          <w:marLeft w:val="640"/>
          <w:marRight w:val="0"/>
          <w:marTop w:val="0"/>
          <w:marBottom w:val="0"/>
          <w:divBdr>
            <w:top w:val="none" w:sz="0" w:space="0" w:color="auto"/>
            <w:left w:val="none" w:sz="0" w:space="0" w:color="auto"/>
            <w:bottom w:val="none" w:sz="0" w:space="0" w:color="auto"/>
            <w:right w:val="none" w:sz="0" w:space="0" w:color="auto"/>
          </w:divBdr>
        </w:div>
        <w:div w:id="291399303">
          <w:marLeft w:val="640"/>
          <w:marRight w:val="0"/>
          <w:marTop w:val="0"/>
          <w:marBottom w:val="0"/>
          <w:divBdr>
            <w:top w:val="none" w:sz="0" w:space="0" w:color="auto"/>
            <w:left w:val="none" w:sz="0" w:space="0" w:color="auto"/>
            <w:bottom w:val="none" w:sz="0" w:space="0" w:color="auto"/>
            <w:right w:val="none" w:sz="0" w:space="0" w:color="auto"/>
          </w:divBdr>
        </w:div>
        <w:div w:id="2068723862">
          <w:marLeft w:val="640"/>
          <w:marRight w:val="0"/>
          <w:marTop w:val="0"/>
          <w:marBottom w:val="0"/>
          <w:divBdr>
            <w:top w:val="none" w:sz="0" w:space="0" w:color="auto"/>
            <w:left w:val="none" w:sz="0" w:space="0" w:color="auto"/>
            <w:bottom w:val="none" w:sz="0" w:space="0" w:color="auto"/>
            <w:right w:val="none" w:sz="0" w:space="0" w:color="auto"/>
          </w:divBdr>
        </w:div>
        <w:div w:id="1805808333">
          <w:marLeft w:val="640"/>
          <w:marRight w:val="0"/>
          <w:marTop w:val="0"/>
          <w:marBottom w:val="0"/>
          <w:divBdr>
            <w:top w:val="none" w:sz="0" w:space="0" w:color="auto"/>
            <w:left w:val="none" w:sz="0" w:space="0" w:color="auto"/>
            <w:bottom w:val="none" w:sz="0" w:space="0" w:color="auto"/>
            <w:right w:val="none" w:sz="0" w:space="0" w:color="auto"/>
          </w:divBdr>
        </w:div>
        <w:div w:id="1598174736">
          <w:marLeft w:val="640"/>
          <w:marRight w:val="0"/>
          <w:marTop w:val="0"/>
          <w:marBottom w:val="0"/>
          <w:divBdr>
            <w:top w:val="none" w:sz="0" w:space="0" w:color="auto"/>
            <w:left w:val="none" w:sz="0" w:space="0" w:color="auto"/>
            <w:bottom w:val="none" w:sz="0" w:space="0" w:color="auto"/>
            <w:right w:val="none" w:sz="0" w:space="0" w:color="auto"/>
          </w:divBdr>
        </w:div>
        <w:div w:id="245268337">
          <w:marLeft w:val="640"/>
          <w:marRight w:val="0"/>
          <w:marTop w:val="0"/>
          <w:marBottom w:val="0"/>
          <w:divBdr>
            <w:top w:val="none" w:sz="0" w:space="0" w:color="auto"/>
            <w:left w:val="none" w:sz="0" w:space="0" w:color="auto"/>
            <w:bottom w:val="none" w:sz="0" w:space="0" w:color="auto"/>
            <w:right w:val="none" w:sz="0" w:space="0" w:color="auto"/>
          </w:divBdr>
        </w:div>
        <w:div w:id="1186555607">
          <w:marLeft w:val="640"/>
          <w:marRight w:val="0"/>
          <w:marTop w:val="0"/>
          <w:marBottom w:val="0"/>
          <w:divBdr>
            <w:top w:val="none" w:sz="0" w:space="0" w:color="auto"/>
            <w:left w:val="none" w:sz="0" w:space="0" w:color="auto"/>
            <w:bottom w:val="none" w:sz="0" w:space="0" w:color="auto"/>
            <w:right w:val="none" w:sz="0" w:space="0" w:color="auto"/>
          </w:divBdr>
        </w:div>
        <w:div w:id="1654874020">
          <w:marLeft w:val="640"/>
          <w:marRight w:val="0"/>
          <w:marTop w:val="0"/>
          <w:marBottom w:val="0"/>
          <w:divBdr>
            <w:top w:val="none" w:sz="0" w:space="0" w:color="auto"/>
            <w:left w:val="none" w:sz="0" w:space="0" w:color="auto"/>
            <w:bottom w:val="none" w:sz="0" w:space="0" w:color="auto"/>
            <w:right w:val="none" w:sz="0" w:space="0" w:color="auto"/>
          </w:divBdr>
        </w:div>
        <w:div w:id="1041322557">
          <w:marLeft w:val="640"/>
          <w:marRight w:val="0"/>
          <w:marTop w:val="0"/>
          <w:marBottom w:val="0"/>
          <w:divBdr>
            <w:top w:val="none" w:sz="0" w:space="0" w:color="auto"/>
            <w:left w:val="none" w:sz="0" w:space="0" w:color="auto"/>
            <w:bottom w:val="none" w:sz="0" w:space="0" w:color="auto"/>
            <w:right w:val="none" w:sz="0" w:space="0" w:color="auto"/>
          </w:divBdr>
        </w:div>
        <w:div w:id="2143382688">
          <w:marLeft w:val="640"/>
          <w:marRight w:val="0"/>
          <w:marTop w:val="0"/>
          <w:marBottom w:val="0"/>
          <w:divBdr>
            <w:top w:val="none" w:sz="0" w:space="0" w:color="auto"/>
            <w:left w:val="none" w:sz="0" w:space="0" w:color="auto"/>
            <w:bottom w:val="none" w:sz="0" w:space="0" w:color="auto"/>
            <w:right w:val="none" w:sz="0" w:space="0" w:color="auto"/>
          </w:divBdr>
        </w:div>
        <w:div w:id="1607926038">
          <w:marLeft w:val="640"/>
          <w:marRight w:val="0"/>
          <w:marTop w:val="0"/>
          <w:marBottom w:val="0"/>
          <w:divBdr>
            <w:top w:val="none" w:sz="0" w:space="0" w:color="auto"/>
            <w:left w:val="none" w:sz="0" w:space="0" w:color="auto"/>
            <w:bottom w:val="none" w:sz="0" w:space="0" w:color="auto"/>
            <w:right w:val="none" w:sz="0" w:space="0" w:color="auto"/>
          </w:divBdr>
        </w:div>
      </w:divsChild>
    </w:div>
    <w:div w:id="557788481">
      <w:bodyDiv w:val="1"/>
      <w:marLeft w:val="0"/>
      <w:marRight w:val="0"/>
      <w:marTop w:val="0"/>
      <w:marBottom w:val="0"/>
      <w:divBdr>
        <w:top w:val="none" w:sz="0" w:space="0" w:color="auto"/>
        <w:left w:val="none" w:sz="0" w:space="0" w:color="auto"/>
        <w:bottom w:val="none" w:sz="0" w:space="0" w:color="auto"/>
        <w:right w:val="none" w:sz="0" w:space="0" w:color="auto"/>
      </w:divBdr>
      <w:divsChild>
        <w:div w:id="1094470452">
          <w:marLeft w:val="640"/>
          <w:marRight w:val="0"/>
          <w:marTop w:val="0"/>
          <w:marBottom w:val="0"/>
          <w:divBdr>
            <w:top w:val="none" w:sz="0" w:space="0" w:color="auto"/>
            <w:left w:val="none" w:sz="0" w:space="0" w:color="auto"/>
            <w:bottom w:val="none" w:sz="0" w:space="0" w:color="auto"/>
            <w:right w:val="none" w:sz="0" w:space="0" w:color="auto"/>
          </w:divBdr>
        </w:div>
        <w:div w:id="987395191">
          <w:marLeft w:val="640"/>
          <w:marRight w:val="0"/>
          <w:marTop w:val="0"/>
          <w:marBottom w:val="0"/>
          <w:divBdr>
            <w:top w:val="none" w:sz="0" w:space="0" w:color="auto"/>
            <w:left w:val="none" w:sz="0" w:space="0" w:color="auto"/>
            <w:bottom w:val="none" w:sz="0" w:space="0" w:color="auto"/>
            <w:right w:val="none" w:sz="0" w:space="0" w:color="auto"/>
          </w:divBdr>
        </w:div>
        <w:div w:id="652685216">
          <w:marLeft w:val="640"/>
          <w:marRight w:val="0"/>
          <w:marTop w:val="0"/>
          <w:marBottom w:val="0"/>
          <w:divBdr>
            <w:top w:val="none" w:sz="0" w:space="0" w:color="auto"/>
            <w:left w:val="none" w:sz="0" w:space="0" w:color="auto"/>
            <w:bottom w:val="none" w:sz="0" w:space="0" w:color="auto"/>
            <w:right w:val="none" w:sz="0" w:space="0" w:color="auto"/>
          </w:divBdr>
        </w:div>
        <w:div w:id="651062996">
          <w:marLeft w:val="640"/>
          <w:marRight w:val="0"/>
          <w:marTop w:val="0"/>
          <w:marBottom w:val="0"/>
          <w:divBdr>
            <w:top w:val="none" w:sz="0" w:space="0" w:color="auto"/>
            <w:left w:val="none" w:sz="0" w:space="0" w:color="auto"/>
            <w:bottom w:val="none" w:sz="0" w:space="0" w:color="auto"/>
            <w:right w:val="none" w:sz="0" w:space="0" w:color="auto"/>
          </w:divBdr>
        </w:div>
        <w:div w:id="1965303849">
          <w:marLeft w:val="640"/>
          <w:marRight w:val="0"/>
          <w:marTop w:val="0"/>
          <w:marBottom w:val="0"/>
          <w:divBdr>
            <w:top w:val="none" w:sz="0" w:space="0" w:color="auto"/>
            <w:left w:val="none" w:sz="0" w:space="0" w:color="auto"/>
            <w:bottom w:val="none" w:sz="0" w:space="0" w:color="auto"/>
            <w:right w:val="none" w:sz="0" w:space="0" w:color="auto"/>
          </w:divBdr>
        </w:div>
        <w:div w:id="846090684">
          <w:marLeft w:val="640"/>
          <w:marRight w:val="0"/>
          <w:marTop w:val="0"/>
          <w:marBottom w:val="0"/>
          <w:divBdr>
            <w:top w:val="none" w:sz="0" w:space="0" w:color="auto"/>
            <w:left w:val="none" w:sz="0" w:space="0" w:color="auto"/>
            <w:bottom w:val="none" w:sz="0" w:space="0" w:color="auto"/>
            <w:right w:val="none" w:sz="0" w:space="0" w:color="auto"/>
          </w:divBdr>
        </w:div>
        <w:div w:id="970087357">
          <w:marLeft w:val="640"/>
          <w:marRight w:val="0"/>
          <w:marTop w:val="0"/>
          <w:marBottom w:val="0"/>
          <w:divBdr>
            <w:top w:val="none" w:sz="0" w:space="0" w:color="auto"/>
            <w:left w:val="none" w:sz="0" w:space="0" w:color="auto"/>
            <w:bottom w:val="none" w:sz="0" w:space="0" w:color="auto"/>
            <w:right w:val="none" w:sz="0" w:space="0" w:color="auto"/>
          </w:divBdr>
        </w:div>
        <w:div w:id="2009017305">
          <w:marLeft w:val="640"/>
          <w:marRight w:val="0"/>
          <w:marTop w:val="0"/>
          <w:marBottom w:val="0"/>
          <w:divBdr>
            <w:top w:val="none" w:sz="0" w:space="0" w:color="auto"/>
            <w:left w:val="none" w:sz="0" w:space="0" w:color="auto"/>
            <w:bottom w:val="none" w:sz="0" w:space="0" w:color="auto"/>
            <w:right w:val="none" w:sz="0" w:space="0" w:color="auto"/>
          </w:divBdr>
        </w:div>
        <w:div w:id="993799869">
          <w:marLeft w:val="640"/>
          <w:marRight w:val="0"/>
          <w:marTop w:val="0"/>
          <w:marBottom w:val="0"/>
          <w:divBdr>
            <w:top w:val="none" w:sz="0" w:space="0" w:color="auto"/>
            <w:left w:val="none" w:sz="0" w:space="0" w:color="auto"/>
            <w:bottom w:val="none" w:sz="0" w:space="0" w:color="auto"/>
            <w:right w:val="none" w:sz="0" w:space="0" w:color="auto"/>
          </w:divBdr>
        </w:div>
        <w:div w:id="240529092">
          <w:marLeft w:val="640"/>
          <w:marRight w:val="0"/>
          <w:marTop w:val="0"/>
          <w:marBottom w:val="0"/>
          <w:divBdr>
            <w:top w:val="none" w:sz="0" w:space="0" w:color="auto"/>
            <w:left w:val="none" w:sz="0" w:space="0" w:color="auto"/>
            <w:bottom w:val="none" w:sz="0" w:space="0" w:color="auto"/>
            <w:right w:val="none" w:sz="0" w:space="0" w:color="auto"/>
          </w:divBdr>
        </w:div>
        <w:div w:id="1014304991">
          <w:marLeft w:val="640"/>
          <w:marRight w:val="0"/>
          <w:marTop w:val="0"/>
          <w:marBottom w:val="0"/>
          <w:divBdr>
            <w:top w:val="none" w:sz="0" w:space="0" w:color="auto"/>
            <w:left w:val="none" w:sz="0" w:space="0" w:color="auto"/>
            <w:bottom w:val="none" w:sz="0" w:space="0" w:color="auto"/>
            <w:right w:val="none" w:sz="0" w:space="0" w:color="auto"/>
          </w:divBdr>
        </w:div>
        <w:div w:id="1511139230">
          <w:marLeft w:val="640"/>
          <w:marRight w:val="0"/>
          <w:marTop w:val="0"/>
          <w:marBottom w:val="0"/>
          <w:divBdr>
            <w:top w:val="none" w:sz="0" w:space="0" w:color="auto"/>
            <w:left w:val="none" w:sz="0" w:space="0" w:color="auto"/>
            <w:bottom w:val="none" w:sz="0" w:space="0" w:color="auto"/>
            <w:right w:val="none" w:sz="0" w:space="0" w:color="auto"/>
          </w:divBdr>
        </w:div>
        <w:div w:id="1737896038">
          <w:marLeft w:val="640"/>
          <w:marRight w:val="0"/>
          <w:marTop w:val="0"/>
          <w:marBottom w:val="0"/>
          <w:divBdr>
            <w:top w:val="none" w:sz="0" w:space="0" w:color="auto"/>
            <w:left w:val="none" w:sz="0" w:space="0" w:color="auto"/>
            <w:bottom w:val="none" w:sz="0" w:space="0" w:color="auto"/>
            <w:right w:val="none" w:sz="0" w:space="0" w:color="auto"/>
          </w:divBdr>
        </w:div>
        <w:div w:id="1287197398">
          <w:marLeft w:val="640"/>
          <w:marRight w:val="0"/>
          <w:marTop w:val="0"/>
          <w:marBottom w:val="0"/>
          <w:divBdr>
            <w:top w:val="none" w:sz="0" w:space="0" w:color="auto"/>
            <w:left w:val="none" w:sz="0" w:space="0" w:color="auto"/>
            <w:bottom w:val="none" w:sz="0" w:space="0" w:color="auto"/>
            <w:right w:val="none" w:sz="0" w:space="0" w:color="auto"/>
          </w:divBdr>
        </w:div>
      </w:divsChild>
    </w:div>
    <w:div w:id="608779822">
      <w:bodyDiv w:val="1"/>
      <w:marLeft w:val="0"/>
      <w:marRight w:val="0"/>
      <w:marTop w:val="0"/>
      <w:marBottom w:val="0"/>
      <w:divBdr>
        <w:top w:val="none" w:sz="0" w:space="0" w:color="auto"/>
        <w:left w:val="none" w:sz="0" w:space="0" w:color="auto"/>
        <w:bottom w:val="none" w:sz="0" w:space="0" w:color="auto"/>
        <w:right w:val="none" w:sz="0" w:space="0" w:color="auto"/>
      </w:divBdr>
      <w:divsChild>
        <w:div w:id="746614973">
          <w:marLeft w:val="480"/>
          <w:marRight w:val="0"/>
          <w:marTop w:val="0"/>
          <w:marBottom w:val="0"/>
          <w:divBdr>
            <w:top w:val="none" w:sz="0" w:space="0" w:color="auto"/>
            <w:left w:val="none" w:sz="0" w:space="0" w:color="auto"/>
            <w:bottom w:val="none" w:sz="0" w:space="0" w:color="auto"/>
            <w:right w:val="none" w:sz="0" w:space="0" w:color="auto"/>
          </w:divBdr>
        </w:div>
        <w:div w:id="674261273">
          <w:marLeft w:val="480"/>
          <w:marRight w:val="0"/>
          <w:marTop w:val="0"/>
          <w:marBottom w:val="0"/>
          <w:divBdr>
            <w:top w:val="none" w:sz="0" w:space="0" w:color="auto"/>
            <w:left w:val="none" w:sz="0" w:space="0" w:color="auto"/>
            <w:bottom w:val="none" w:sz="0" w:space="0" w:color="auto"/>
            <w:right w:val="none" w:sz="0" w:space="0" w:color="auto"/>
          </w:divBdr>
        </w:div>
        <w:div w:id="108860667">
          <w:marLeft w:val="480"/>
          <w:marRight w:val="0"/>
          <w:marTop w:val="0"/>
          <w:marBottom w:val="0"/>
          <w:divBdr>
            <w:top w:val="none" w:sz="0" w:space="0" w:color="auto"/>
            <w:left w:val="none" w:sz="0" w:space="0" w:color="auto"/>
            <w:bottom w:val="none" w:sz="0" w:space="0" w:color="auto"/>
            <w:right w:val="none" w:sz="0" w:space="0" w:color="auto"/>
          </w:divBdr>
        </w:div>
        <w:div w:id="2049142235">
          <w:marLeft w:val="480"/>
          <w:marRight w:val="0"/>
          <w:marTop w:val="0"/>
          <w:marBottom w:val="0"/>
          <w:divBdr>
            <w:top w:val="none" w:sz="0" w:space="0" w:color="auto"/>
            <w:left w:val="none" w:sz="0" w:space="0" w:color="auto"/>
            <w:bottom w:val="none" w:sz="0" w:space="0" w:color="auto"/>
            <w:right w:val="none" w:sz="0" w:space="0" w:color="auto"/>
          </w:divBdr>
        </w:div>
        <w:div w:id="334695695">
          <w:marLeft w:val="480"/>
          <w:marRight w:val="0"/>
          <w:marTop w:val="0"/>
          <w:marBottom w:val="0"/>
          <w:divBdr>
            <w:top w:val="none" w:sz="0" w:space="0" w:color="auto"/>
            <w:left w:val="none" w:sz="0" w:space="0" w:color="auto"/>
            <w:bottom w:val="none" w:sz="0" w:space="0" w:color="auto"/>
            <w:right w:val="none" w:sz="0" w:space="0" w:color="auto"/>
          </w:divBdr>
        </w:div>
        <w:div w:id="12997644">
          <w:marLeft w:val="480"/>
          <w:marRight w:val="0"/>
          <w:marTop w:val="0"/>
          <w:marBottom w:val="0"/>
          <w:divBdr>
            <w:top w:val="none" w:sz="0" w:space="0" w:color="auto"/>
            <w:left w:val="none" w:sz="0" w:space="0" w:color="auto"/>
            <w:bottom w:val="none" w:sz="0" w:space="0" w:color="auto"/>
            <w:right w:val="none" w:sz="0" w:space="0" w:color="auto"/>
          </w:divBdr>
        </w:div>
        <w:div w:id="1847986006">
          <w:marLeft w:val="480"/>
          <w:marRight w:val="0"/>
          <w:marTop w:val="0"/>
          <w:marBottom w:val="0"/>
          <w:divBdr>
            <w:top w:val="none" w:sz="0" w:space="0" w:color="auto"/>
            <w:left w:val="none" w:sz="0" w:space="0" w:color="auto"/>
            <w:bottom w:val="none" w:sz="0" w:space="0" w:color="auto"/>
            <w:right w:val="none" w:sz="0" w:space="0" w:color="auto"/>
          </w:divBdr>
        </w:div>
        <w:div w:id="174538800">
          <w:marLeft w:val="480"/>
          <w:marRight w:val="0"/>
          <w:marTop w:val="0"/>
          <w:marBottom w:val="0"/>
          <w:divBdr>
            <w:top w:val="none" w:sz="0" w:space="0" w:color="auto"/>
            <w:left w:val="none" w:sz="0" w:space="0" w:color="auto"/>
            <w:bottom w:val="none" w:sz="0" w:space="0" w:color="auto"/>
            <w:right w:val="none" w:sz="0" w:space="0" w:color="auto"/>
          </w:divBdr>
        </w:div>
        <w:div w:id="237178870">
          <w:marLeft w:val="480"/>
          <w:marRight w:val="0"/>
          <w:marTop w:val="0"/>
          <w:marBottom w:val="0"/>
          <w:divBdr>
            <w:top w:val="none" w:sz="0" w:space="0" w:color="auto"/>
            <w:left w:val="none" w:sz="0" w:space="0" w:color="auto"/>
            <w:bottom w:val="none" w:sz="0" w:space="0" w:color="auto"/>
            <w:right w:val="none" w:sz="0" w:space="0" w:color="auto"/>
          </w:divBdr>
        </w:div>
        <w:div w:id="1830637574">
          <w:marLeft w:val="480"/>
          <w:marRight w:val="0"/>
          <w:marTop w:val="0"/>
          <w:marBottom w:val="0"/>
          <w:divBdr>
            <w:top w:val="none" w:sz="0" w:space="0" w:color="auto"/>
            <w:left w:val="none" w:sz="0" w:space="0" w:color="auto"/>
            <w:bottom w:val="none" w:sz="0" w:space="0" w:color="auto"/>
            <w:right w:val="none" w:sz="0" w:space="0" w:color="auto"/>
          </w:divBdr>
        </w:div>
      </w:divsChild>
    </w:div>
    <w:div w:id="973483699">
      <w:bodyDiv w:val="1"/>
      <w:marLeft w:val="0"/>
      <w:marRight w:val="0"/>
      <w:marTop w:val="0"/>
      <w:marBottom w:val="0"/>
      <w:divBdr>
        <w:top w:val="none" w:sz="0" w:space="0" w:color="auto"/>
        <w:left w:val="none" w:sz="0" w:space="0" w:color="auto"/>
        <w:bottom w:val="none" w:sz="0" w:space="0" w:color="auto"/>
        <w:right w:val="none" w:sz="0" w:space="0" w:color="auto"/>
      </w:divBdr>
      <w:divsChild>
        <w:div w:id="1368526880">
          <w:marLeft w:val="0"/>
          <w:marRight w:val="0"/>
          <w:marTop w:val="0"/>
          <w:marBottom w:val="0"/>
          <w:divBdr>
            <w:top w:val="none" w:sz="0" w:space="0" w:color="auto"/>
            <w:left w:val="none" w:sz="0" w:space="0" w:color="auto"/>
            <w:bottom w:val="none" w:sz="0" w:space="0" w:color="auto"/>
            <w:right w:val="none" w:sz="0" w:space="0" w:color="auto"/>
          </w:divBdr>
        </w:div>
      </w:divsChild>
    </w:div>
    <w:div w:id="1066074577">
      <w:bodyDiv w:val="1"/>
      <w:marLeft w:val="0"/>
      <w:marRight w:val="0"/>
      <w:marTop w:val="0"/>
      <w:marBottom w:val="0"/>
      <w:divBdr>
        <w:top w:val="none" w:sz="0" w:space="0" w:color="auto"/>
        <w:left w:val="none" w:sz="0" w:space="0" w:color="auto"/>
        <w:bottom w:val="none" w:sz="0" w:space="0" w:color="auto"/>
        <w:right w:val="none" w:sz="0" w:space="0" w:color="auto"/>
      </w:divBdr>
      <w:divsChild>
        <w:div w:id="14581563">
          <w:marLeft w:val="640"/>
          <w:marRight w:val="0"/>
          <w:marTop w:val="0"/>
          <w:marBottom w:val="0"/>
          <w:divBdr>
            <w:top w:val="none" w:sz="0" w:space="0" w:color="auto"/>
            <w:left w:val="none" w:sz="0" w:space="0" w:color="auto"/>
            <w:bottom w:val="none" w:sz="0" w:space="0" w:color="auto"/>
            <w:right w:val="none" w:sz="0" w:space="0" w:color="auto"/>
          </w:divBdr>
        </w:div>
        <w:div w:id="636304342">
          <w:marLeft w:val="640"/>
          <w:marRight w:val="0"/>
          <w:marTop w:val="0"/>
          <w:marBottom w:val="0"/>
          <w:divBdr>
            <w:top w:val="none" w:sz="0" w:space="0" w:color="auto"/>
            <w:left w:val="none" w:sz="0" w:space="0" w:color="auto"/>
            <w:bottom w:val="none" w:sz="0" w:space="0" w:color="auto"/>
            <w:right w:val="none" w:sz="0" w:space="0" w:color="auto"/>
          </w:divBdr>
        </w:div>
        <w:div w:id="532619287">
          <w:marLeft w:val="640"/>
          <w:marRight w:val="0"/>
          <w:marTop w:val="0"/>
          <w:marBottom w:val="0"/>
          <w:divBdr>
            <w:top w:val="none" w:sz="0" w:space="0" w:color="auto"/>
            <w:left w:val="none" w:sz="0" w:space="0" w:color="auto"/>
            <w:bottom w:val="none" w:sz="0" w:space="0" w:color="auto"/>
            <w:right w:val="none" w:sz="0" w:space="0" w:color="auto"/>
          </w:divBdr>
        </w:div>
        <w:div w:id="743456409">
          <w:marLeft w:val="640"/>
          <w:marRight w:val="0"/>
          <w:marTop w:val="0"/>
          <w:marBottom w:val="0"/>
          <w:divBdr>
            <w:top w:val="none" w:sz="0" w:space="0" w:color="auto"/>
            <w:left w:val="none" w:sz="0" w:space="0" w:color="auto"/>
            <w:bottom w:val="none" w:sz="0" w:space="0" w:color="auto"/>
            <w:right w:val="none" w:sz="0" w:space="0" w:color="auto"/>
          </w:divBdr>
        </w:div>
        <w:div w:id="474028728">
          <w:marLeft w:val="640"/>
          <w:marRight w:val="0"/>
          <w:marTop w:val="0"/>
          <w:marBottom w:val="0"/>
          <w:divBdr>
            <w:top w:val="none" w:sz="0" w:space="0" w:color="auto"/>
            <w:left w:val="none" w:sz="0" w:space="0" w:color="auto"/>
            <w:bottom w:val="none" w:sz="0" w:space="0" w:color="auto"/>
            <w:right w:val="none" w:sz="0" w:space="0" w:color="auto"/>
          </w:divBdr>
        </w:div>
        <w:div w:id="663777125">
          <w:marLeft w:val="640"/>
          <w:marRight w:val="0"/>
          <w:marTop w:val="0"/>
          <w:marBottom w:val="0"/>
          <w:divBdr>
            <w:top w:val="none" w:sz="0" w:space="0" w:color="auto"/>
            <w:left w:val="none" w:sz="0" w:space="0" w:color="auto"/>
            <w:bottom w:val="none" w:sz="0" w:space="0" w:color="auto"/>
            <w:right w:val="none" w:sz="0" w:space="0" w:color="auto"/>
          </w:divBdr>
        </w:div>
        <w:div w:id="546532927">
          <w:marLeft w:val="640"/>
          <w:marRight w:val="0"/>
          <w:marTop w:val="0"/>
          <w:marBottom w:val="0"/>
          <w:divBdr>
            <w:top w:val="none" w:sz="0" w:space="0" w:color="auto"/>
            <w:left w:val="none" w:sz="0" w:space="0" w:color="auto"/>
            <w:bottom w:val="none" w:sz="0" w:space="0" w:color="auto"/>
            <w:right w:val="none" w:sz="0" w:space="0" w:color="auto"/>
          </w:divBdr>
        </w:div>
        <w:div w:id="553198048">
          <w:marLeft w:val="640"/>
          <w:marRight w:val="0"/>
          <w:marTop w:val="0"/>
          <w:marBottom w:val="0"/>
          <w:divBdr>
            <w:top w:val="none" w:sz="0" w:space="0" w:color="auto"/>
            <w:left w:val="none" w:sz="0" w:space="0" w:color="auto"/>
            <w:bottom w:val="none" w:sz="0" w:space="0" w:color="auto"/>
            <w:right w:val="none" w:sz="0" w:space="0" w:color="auto"/>
          </w:divBdr>
        </w:div>
        <w:div w:id="501512296">
          <w:marLeft w:val="640"/>
          <w:marRight w:val="0"/>
          <w:marTop w:val="0"/>
          <w:marBottom w:val="0"/>
          <w:divBdr>
            <w:top w:val="none" w:sz="0" w:space="0" w:color="auto"/>
            <w:left w:val="none" w:sz="0" w:space="0" w:color="auto"/>
            <w:bottom w:val="none" w:sz="0" w:space="0" w:color="auto"/>
            <w:right w:val="none" w:sz="0" w:space="0" w:color="auto"/>
          </w:divBdr>
        </w:div>
        <w:div w:id="1372264052">
          <w:marLeft w:val="640"/>
          <w:marRight w:val="0"/>
          <w:marTop w:val="0"/>
          <w:marBottom w:val="0"/>
          <w:divBdr>
            <w:top w:val="none" w:sz="0" w:space="0" w:color="auto"/>
            <w:left w:val="none" w:sz="0" w:space="0" w:color="auto"/>
            <w:bottom w:val="none" w:sz="0" w:space="0" w:color="auto"/>
            <w:right w:val="none" w:sz="0" w:space="0" w:color="auto"/>
          </w:divBdr>
        </w:div>
        <w:div w:id="2063820536">
          <w:marLeft w:val="640"/>
          <w:marRight w:val="0"/>
          <w:marTop w:val="0"/>
          <w:marBottom w:val="0"/>
          <w:divBdr>
            <w:top w:val="none" w:sz="0" w:space="0" w:color="auto"/>
            <w:left w:val="none" w:sz="0" w:space="0" w:color="auto"/>
            <w:bottom w:val="none" w:sz="0" w:space="0" w:color="auto"/>
            <w:right w:val="none" w:sz="0" w:space="0" w:color="auto"/>
          </w:divBdr>
        </w:div>
        <w:div w:id="1556894102">
          <w:marLeft w:val="640"/>
          <w:marRight w:val="0"/>
          <w:marTop w:val="0"/>
          <w:marBottom w:val="0"/>
          <w:divBdr>
            <w:top w:val="none" w:sz="0" w:space="0" w:color="auto"/>
            <w:left w:val="none" w:sz="0" w:space="0" w:color="auto"/>
            <w:bottom w:val="none" w:sz="0" w:space="0" w:color="auto"/>
            <w:right w:val="none" w:sz="0" w:space="0" w:color="auto"/>
          </w:divBdr>
        </w:div>
        <w:div w:id="2119174968">
          <w:marLeft w:val="640"/>
          <w:marRight w:val="0"/>
          <w:marTop w:val="0"/>
          <w:marBottom w:val="0"/>
          <w:divBdr>
            <w:top w:val="none" w:sz="0" w:space="0" w:color="auto"/>
            <w:left w:val="none" w:sz="0" w:space="0" w:color="auto"/>
            <w:bottom w:val="none" w:sz="0" w:space="0" w:color="auto"/>
            <w:right w:val="none" w:sz="0" w:space="0" w:color="auto"/>
          </w:divBdr>
        </w:div>
        <w:div w:id="1693527012">
          <w:marLeft w:val="640"/>
          <w:marRight w:val="0"/>
          <w:marTop w:val="0"/>
          <w:marBottom w:val="0"/>
          <w:divBdr>
            <w:top w:val="none" w:sz="0" w:space="0" w:color="auto"/>
            <w:left w:val="none" w:sz="0" w:space="0" w:color="auto"/>
            <w:bottom w:val="none" w:sz="0" w:space="0" w:color="auto"/>
            <w:right w:val="none" w:sz="0" w:space="0" w:color="auto"/>
          </w:divBdr>
        </w:div>
        <w:div w:id="1557666390">
          <w:marLeft w:val="640"/>
          <w:marRight w:val="0"/>
          <w:marTop w:val="0"/>
          <w:marBottom w:val="0"/>
          <w:divBdr>
            <w:top w:val="none" w:sz="0" w:space="0" w:color="auto"/>
            <w:left w:val="none" w:sz="0" w:space="0" w:color="auto"/>
            <w:bottom w:val="none" w:sz="0" w:space="0" w:color="auto"/>
            <w:right w:val="none" w:sz="0" w:space="0" w:color="auto"/>
          </w:divBdr>
        </w:div>
        <w:div w:id="1471435368">
          <w:marLeft w:val="640"/>
          <w:marRight w:val="0"/>
          <w:marTop w:val="0"/>
          <w:marBottom w:val="0"/>
          <w:divBdr>
            <w:top w:val="none" w:sz="0" w:space="0" w:color="auto"/>
            <w:left w:val="none" w:sz="0" w:space="0" w:color="auto"/>
            <w:bottom w:val="none" w:sz="0" w:space="0" w:color="auto"/>
            <w:right w:val="none" w:sz="0" w:space="0" w:color="auto"/>
          </w:divBdr>
        </w:div>
        <w:div w:id="1855024759">
          <w:marLeft w:val="640"/>
          <w:marRight w:val="0"/>
          <w:marTop w:val="0"/>
          <w:marBottom w:val="0"/>
          <w:divBdr>
            <w:top w:val="none" w:sz="0" w:space="0" w:color="auto"/>
            <w:left w:val="none" w:sz="0" w:space="0" w:color="auto"/>
            <w:bottom w:val="none" w:sz="0" w:space="0" w:color="auto"/>
            <w:right w:val="none" w:sz="0" w:space="0" w:color="auto"/>
          </w:divBdr>
        </w:div>
        <w:div w:id="1667826079">
          <w:marLeft w:val="640"/>
          <w:marRight w:val="0"/>
          <w:marTop w:val="0"/>
          <w:marBottom w:val="0"/>
          <w:divBdr>
            <w:top w:val="none" w:sz="0" w:space="0" w:color="auto"/>
            <w:left w:val="none" w:sz="0" w:space="0" w:color="auto"/>
            <w:bottom w:val="none" w:sz="0" w:space="0" w:color="auto"/>
            <w:right w:val="none" w:sz="0" w:space="0" w:color="auto"/>
          </w:divBdr>
        </w:div>
        <w:div w:id="1211386183">
          <w:marLeft w:val="640"/>
          <w:marRight w:val="0"/>
          <w:marTop w:val="0"/>
          <w:marBottom w:val="0"/>
          <w:divBdr>
            <w:top w:val="none" w:sz="0" w:space="0" w:color="auto"/>
            <w:left w:val="none" w:sz="0" w:space="0" w:color="auto"/>
            <w:bottom w:val="none" w:sz="0" w:space="0" w:color="auto"/>
            <w:right w:val="none" w:sz="0" w:space="0" w:color="auto"/>
          </w:divBdr>
        </w:div>
      </w:divsChild>
    </w:div>
    <w:div w:id="1391612070">
      <w:bodyDiv w:val="1"/>
      <w:marLeft w:val="0"/>
      <w:marRight w:val="0"/>
      <w:marTop w:val="0"/>
      <w:marBottom w:val="0"/>
      <w:divBdr>
        <w:top w:val="none" w:sz="0" w:space="0" w:color="auto"/>
        <w:left w:val="none" w:sz="0" w:space="0" w:color="auto"/>
        <w:bottom w:val="none" w:sz="0" w:space="0" w:color="auto"/>
        <w:right w:val="none" w:sz="0" w:space="0" w:color="auto"/>
      </w:divBdr>
      <w:divsChild>
        <w:div w:id="1088886754">
          <w:marLeft w:val="640"/>
          <w:marRight w:val="0"/>
          <w:marTop w:val="0"/>
          <w:marBottom w:val="0"/>
          <w:divBdr>
            <w:top w:val="none" w:sz="0" w:space="0" w:color="auto"/>
            <w:left w:val="none" w:sz="0" w:space="0" w:color="auto"/>
            <w:bottom w:val="none" w:sz="0" w:space="0" w:color="auto"/>
            <w:right w:val="none" w:sz="0" w:space="0" w:color="auto"/>
          </w:divBdr>
        </w:div>
        <w:div w:id="1165316406">
          <w:marLeft w:val="640"/>
          <w:marRight w:val="0"/>
          <w:marTop w:val="0"/>
          <w:marBottom w:val="0"/>
          <w:divBdr>
            <w:top w:val="none" w:sz="0" w:space="0" w:color="auto"/>
            <w:left w:val="none" w:sz="0" w:space="0" w:color="auto"/>
            <w:bottom w:val="none" w:sz="0" w:space="0" w:color="auto"/>
            <w:right w:val="none" w:sz="0" w:space="0" w:color="auto"/>
          </w:divBdr>
        </w:div>
        <w:div w:id="623275122">
          <w:marLeft w:val="640"/>
          <w:marRight w:val="0"/>
          <w:marTop w:val="0"/>
          <w:marBottom w:val="0"/>
          <w:divBdr>
            <w:top w:val="none" w:sz="0" w:space="0" w:color="auto"/>
            <w:left w:val="none" w:sz="0" w:space="0" w:color="auto"/>
            <w:bottom w:val="none" w:sz="0" w:space="0" w:color="auto"/>
            <w:right w:val="none" w:sz="0" w:space="0" w:color="auto"/>
          </w:divBdr>
        </w:div>
        <w:div w:id="2025787483">
          <w:marLeft w:val="640"/>
          <w:marRight w:val="0"/>
          <w:marTop w:val="0"/>
          <w:marBottom w:val="0"/>
          <w:divBdr>
            <w:top w:val="none" w:sz="0" w:space="0" w:color="auto"/>
            <w:left w:val="none" w:sz="0" w:space="0" w:color="auto"/>
            <w:bottom w:val="none" w:sz="0" w:space="0" w:color="auto"/>
            <w:right w:val="none" w:sz="0" w:space="0" w:color="auto"/>
          </w:divBdr>
        </w:div>
        <w:div w:id="2013071150">
          <w:marLeft w:val="640"/>
          <w:marRight w:val="0"/>
          <w:marTop w:val="0"/>
          <w:marBottom w:val="0"/>
          <w:divBdr>
            <w:top w:val="none" w:sz="0" w:space="0" w:color="auto"/>
            <w:left w:val="none" w:sz="0" w:space="0" w:color="auto"/>
            <w:bottom w:val="none" w:sz="0" w:space="0" w:color="auto"/>
            <w:right w:val="none" w:sz="0" w:space="0" w:color="auto"/>
          </w:divBdr>
        </w:div>
        <w:div w:id="1826125870">
          <w:marLeft w:val="640"/>
          <w:marRight w:val="0"/>
          <w:marTop w:val="0"/>
          <w:marBottom w:val="0"/>
          <w:divBdr>
            <w:top w:val="none" w:sz="0" w:space="0" w:color="auto"/>
            <w:left w:val="none" w:sz="0" w:space="0" w:color="auto"/>
            <w:bottom w:val="none" w:sz="0" w:space="0" w:color="auto"/>
            <w:right w:val="none" w:sz="0" w:space="0" w:color="auto"/>
          </w:divBdr>
        </w:div>
        <w:div w:id="406272904">
          <w:marLeft w:val="640"/>
          <w:marRight w:val="0"/>
          <w:marTop w:val="0"/>
          <w:marBottom w:val="0"/>
          <w:divBdr>
            <w:top w:val="none" w:sz="0" w:space="0" w:color="auto"/>
            <w:left w:val="none" w:sz="0" w:space="0" w:color="auto"/>
            <w:bottom w:val="none" w:sz="0" w:space="0" w:color="auto"/>
            <w:right w:val="none" w:sz="0" w:space="0" w:color="auto"/>
          </w:divBdr>
        </w:div>
        <w:div w:id="1793481214">
          <w:marLeft w:val="640"/>
          <w:marRight w:val="0"/>
          <w:marTop w:val="0"/>
          <w:marBottom w:val="0"/>
          <w:divBdr>
            <w:top w:val="none" w:sz="0" w:space="0" w:color="auto"/>
            <w:left w:val="none" w:sz="0" w:space="0" w:color="auto"/>
            <w:bottom w:val="none" w:sz="0" w:space="0" w:color="auto"/>
            <w:right w:val="none" w:sz="0" w:space="0" w:color="auto"/>
          </w:divBdr>
        </w:div>
        <w:div w:id="2110005639">
          <w:marLeft w:val="640"/>
          <w:marRight w:val="0"/>
          <w:marTop w:val="0"/>
          <w:marBottom w:val="0"/>
          <w:divBdr>
            <w:top w:val="none" w:sz="0" w:space="0" w:color="auto"/>
            <w:left w:val="none" w:sz="0" w:space="0" w:color="auto"/>
            <w:bottom w:val="none" w:sz="0" w:space="0" w:color="auto"/>
            <w:right w:val="none" w:sz="0" w:space="0" w:color="auto"/>
          </w:divBdr>
        </w:div>
        <w:div w:id="1128938990">
          <w:marLeft w:val="640"/>
          <w:marRight w:val="0"/>
          <w:marTop w:val="0"/>
          <w:marBottom w:val="0"/>
          <w:divBdr>
            <w:top w:val="none" w:sz="0" w:space="0" w:color="auto"/>
            <w:left w:val="none" w:sz="0" w:space="0" w:color="auto"/>
            <w:bottom w:val="none" w:sz="0" w:space="0" w:color="auto"/>
            <w:right w:val="none" w:sz="0" w:space="0" w:color="auto"/>
          </w:divBdr>
        </w:div>
        <w:div w:id="1600215730">
          <w:marLeft w:val="640"/>
          <w:marRight w:val="0"/>
          <w:marTop w:val="0"/>
          <w:marBottom w:val="0"/>
          <w:divBdr>
            <w:top w:val="none" w:sz="0" w:space="0" w:color="auto"/>
            <w:left w:val="none" w:sz="0" w:space="0" w:color="auto"/>
            <w:bottom w:val="none" w:sz="0" w:space="0" w:color="auto"/>
            <w:right w:val="none" w:sz="0" w:space="0" w:color="auto"/>
          </w:divBdr>
        </w:div>
        <w:div w:id="252250881">
          <w:marLeft w:val="640"/>
          <w:marRight w:val="0"/>
          <w:marTop w:val="0"/>
          <w:marBottom w:val="0"/>
          <w:divBdr>
            <w:top w:val="none" w:sz="0" w:space="0" w:color="auto"/>
            <w:left w:val="none" w:sz="0" w:space="0" w:color="auto"/>
            <w:bottom w:val="none" w:sz="0" w:space="0" w:color="auto"/>
            <w:right w:val="none" w:sz="0" w:space="0" w:color="auto"/>
          </w:divBdr>
        </w:div>
        <w:div w:id="1096749177">
          <w:marLeft w:val="640"/>
          <w:marRight w:val="0"/>
          <w:marTop w:val="0"/>
          <w:marBottom w:val="0"/>
          <w:divBdr>
            <w:top w:val="none" w:sz="0" w:space="0" w:color="auto"/>
            <w:left w:val="none" w:sz="0" w:space="0" w:color="auto"/>
            <w:bottom w:val="none" w:sz="0" w:space="0" w:color="auto"/>
            <w:right w:val="none" w:sz="0" w:space="0" w:color="auto"/>
          </w:divBdr>
        </w:div>
        <w:div w:id="49814045">
          <w:marLeft w:val="640"/>
          <w:marRight w:val="0"/>
          <w:marTop w:val="0"/>
          <w:marBottom w:val="0"/>
          <w:divBdr>
            <w:top w:val="none" w:sz="0" w:space="0" w:color="auto"/>
            <w:left w:val="none" w:sz="0" w:space="0" w:color="auto"/>
            <w:bottom w:val="none" w:sz="0" w:space="0" w:color="auto"/>
            <w:right w:val="none" w:sz="0" w:space="0" w:color="auto"/>
          </w:divBdr>
        </w:div>
        <w:div w:id="1194271820">
          <w:marLeft w:val="640"/>
          <w:marRight w:val="0"/>
          <w:marTop w:val="0"/>
          <w:marBottom w:val="0"/>
          <w:divBdr>
            <w:top w:val="none" w:sz="0" w:space="0" w:color="auto"/>
            <w:left w:val="none" w:sz="0" w:space="0" w:color="auto"/>
            <w:bottom w:val="none" w:sz="0" w:space="0" w:color="auto"/>
            <w:right w:val="none" w:sz="0" w:space="0" w:color="auto"/>
          </w:divBdr>
        </w:div>
        <w:div w:id="37633729">
          <w:marLeft w:val="640"/>
          <w:marRight w:val="0"/>
          <w:marTop w:val="0"/>
          <w:marBottom w:val="0"/>
          <w:divBdr>
            <w:top w:val="none" w:sz="0" w:space="0" w:color="auto"/>
            <w:left w:val="none" w:sz="0" w:space="0" w:color="auto"/>
            <w:bottom w:val="none" w:sz="0" w:space="0" w:color="auto"/>
            <w:right w:val="none" w:sz="0" w:space="0" w:color="auto"/>
          </w:divBdr>
        </w:div>
        <w:div w:id="345258071">
          <w:marLeft w:val="640"/>
          <w:marRight w:val="0"/>
          <w:marTop w:val="0"/>
          <w:marBottom w:val="0"/>
          <w:divBdr>
            <w:top w:val="none" w:sz="0" w:space="0" w:color="auto"/>
            <w:left w:val="none" w:sz="0" w:space="0" w:color="auto"/>
            <w:bottom w:val="none" w:sz="0" w:space="0" w:color="auto"/>
            <w:right w:val="none" w:sz="0" w:space="0" w:color="auto"/>
          </w:divBdr>
        </w:div>
        <w:div w:id="60059301">
          <w:marLeft w:val="640"/>
          <w:marRight w:val="0"/>
          <w:marTop w:val="0"/>
          <w:marBottom w:val="0"/>
          <w:divBdr>
            <w:top w:val="none" w:sz="0" w:space="0" w:color="auto"/>
            <w:left w:val="none" w:sz="0" w:space="0" w:color="auto"/>
            <w:bottom w:val="none" w:sz="0" w:space="0" w:color="auto"/>
            <w:right w:val="none" w:sz="0" w:space="0" w:color="auto"/>
          </w:divBdr>
        </w:div>
        <w:div w:id="1729185249">
          <w:marLeft w:val="640"/>
          <w:marRight w:val="0"/>
          <w:marTop w:val="0"/>
          <w:marBottom w:val="0"/>
          <w:divBdr>
            <w:top w:val="none" w:sz="0" w:space="0" w:color="auto"/>
            <w:left w:val="none" w:sz="0" w:space="0" w:color="auto"/>
            <w:bottom w:val="none" w:sz="0" w:space="0" w:color="auto"/>
            <w:right w:val="none" w:sz="0" w:space="0" w:color="auto"/>
          </w:divBdr>
        </w:div>
      </w:divsChild>
    </w:div>
    <w:div w:id="1412508985">
      <w:bodyDiv w:val="1"/>
      <w:marLeft w:val="0"/>
      <w:marRight w:val="0"/>
      <w:marTop w:val="0"/>
      <w:marBottom w:val="0"/>
      <w:divBdr>
        <w:top w:val="none" w:sz="0" w:space="0" w:color="auto"/>
        <w:left w:val="none" w:sz="0" w:space="0" w:color="auto"/>
        <w:bottom w:val="none" w:sz="0" w:space="0" w:color="auto"/>
        <w:right w:val="none" w:sz="0" w:space="0" w:color="auto"/>
      </w:divBdr>
      <w:divsChild>
        <w:div w:id="1428383866">
          <w:marLeft w:val="640"/>
          <w:marRight w:val="0"/>
          <w:marTop w:val="0"/>
          <w:marBottom w:val="0"/>
          <w:divBdr>
            <w:top w:val="none" w:sz="0" w:space="0" w:color="auto"/>
            <w:left w:val="none" w:sz="0" w:space="0" w:color="auto"/>
            <w:bottom w:val="none" w:sz="0" w:space="0" w:color="auto"/>
            <w:right w:val="none" w:sz="0" w:space="0" w:color="auto"/>
          </w:divBdr>
        </w:div>
        <w:div w:id="924342649">
          <w:marLeft w:val="640"/>
          <w:marRight w:val="0"/>
          <w:marTop w:val="0"/>
          <w:marBottom w:val="0"/>
          <w:divBdr>
            <w:top w:val="none" w:sz="0" w:space="0" w:color="auto"/>
            <w:left w:val="none" w:sz="0" w:space="0" w:color="auto"/>
            <w:bottom w:val="none" w:sz="0" w:space="0" w:color="auto"/>
            <w:right w:val="none" w:sz="0" w:space="0" w:color="auto"/>
          </w:divBdr>
        </w:div>
        <w:div w:id="128136391">
          <w:marLeft w:val="640"/>
          <w:marRight w:val="0"/>
          <w:marTop w:val="0"/>
          <w:marBottom w:val="0"/>
          <w:divBdr>
            <w:top w:val="none" w:sz="0" w:space="0" w:color="auto"/>
            <w:left w:val="none" w:sz="0" w:space="0" w:color="auto"/>
            <w:bottom w:val="none" w:sz="0" w:space="0" w:color="auto"/>
            <w:right w:val="none" w:sz="0" w:space="0" w:color="auto"/>
          </w:divBdr>
        </w:div>
        <w:div w:id="1443648491">
          <w:marLeft w:val="640"/>
          <w:marRight w:val="0"/>
          <w:marTop w:val="0"/>
          <w:marBottom w:val="0"/>
          <w:divBdr>
            <w:top w:val="none" w:sz="0" w:space="0" w:color="auto"/>
            <w:left w:val="none" w:sz="0" w:space="0" w:color="auto"/>
            <w:bottom w:val="none" w:sz="0" w:space="0" w:color="auto"/>
            <w:right w:val="none" w:sz="0" w:space="0" w:color="auto"/>
          </w:divBdr>
        </w:div>
        <w:div w:id="1826046741">
          <w:marLeft w:val="640"/>
          <w:marRight w:val="0"/>
          <w:marTop w:val="0"/>
          <w:marBottom w:val="0"/>
          <w:divBdr>
            <w:top w:val="none" w:sz="0" w:space="0" w:color="auto"/>
            <w:left w:val="none" w:sz="0" w:space="0" w:color="auto"/>
            <w:bottom w:val="none" w:sz="0" w:space="0" w:color="auto"/>
            <w:right w:val="none" w:sz="0" w:space="0" w:color="auto"/>
          </w:divBdr>
        </w:div>
        <w:div w:id="209080225">
          <w:marLeft w:val="640"/>
          <w:marRight w:val="0"/>
          <w:marTop w:val="0"/>
          <w:marBottom w:val="0"/>
          <w:divBdr>
            <w:top w:val="none" w:sz="0" w:space="0" w:color="auto"/>
            <w:left w:val="none" w:sz="0" w:space="0" w:color="auto"/>
            <w:bottom w:val="none" w:sz="0" w:space="0" w:color="auto"/>
            <w:right w:val="none" w:sz="0" w:space="0" w:color="auto"/>
          </w:divBdr>
        </w:div>
        <w:div w:id="2044204760">
          <w:marLeft w:val="640"/>
          <w:marRight w:val="0"/>
          <w:marTop w:val="0"/>
          <w:marBottom w:val="0"/>
          <w:divBdr>
            <w:top w:val="none" w:sz="0" w:space="0" w:color="auto"/>
            <w:left w:val="none" w:sz="0" w:space="0" w:color="auto"/>
            <w:bottom w:val="none" w:sz="0" w:space="0" w:color="auto"/>
            <w:right w:val="none" w:sz="0" w:space="0" w:color="auto"/>
          </w:divBdr>
        </w:div>
        <w:div w:id="2016876456">
          <w:marLeft w:val="640"/>
          <w:marRight w:val="0"/>
          <w:marTop w:val="0"/>
          <w:marBottom w:val="0"/>
          <w:divBdr>
            <w:top w:val="none" w:sz="0" w:space="0" w:color="auto"/>
            <w:left w:val="none" w:sz="0" w:space="0" w:color="auto"/>
            <w:bottom w:val="none" w:sz="0" w:space="0" w:color="auto"/>
            <w:right w:val="none" w:sz="0" w:space="0" w:color="auto"/>
          </w:divBdr>
        </w:div>
        <w:div w:id="362049959">
          <w:marLeft w:val="640"/>
          <w:marRight w:val="0"/>
          <w:marTop w:val="0"/>
          <w:marBottom w:val="0"/>
          <w:divBdr>
            <w:top w:val="none" w:sz="0" w:space="0" w:color="auto"/>
            <w:left w:val="none" w:sz="0" w:space="0" w:color="auto"/>
            <w:bottom w:val="none" w:sz="0" w:space="0" w:color="auto"/>
            <w:right w:val="none" w:sz="0" w:space="0" w:color="auto"/>
          </w:divBdr>
        </w:div>
        <w:div w:id="1122311974">
          <w:marLeft w:val="640"/>
          <w:marRight w:val="0"/>
          <w:marTop w:val="0"/>
          <w:marBottom w:val="0"/>
          <w:divBdr>
            <w:top w:val="none" w:sz="0" w:space="0" w:color="auto"/>
            <w:left w:val="none" w:sz="0" w:space="0" w:color="auto"/>
            <w:bottom w:val="none" w:sz="0" w:space="0" w:color="auto"/>
            <w:right w:val="none" w:sz="0" w:space="0" w:color="auto"/>
          </w:divBdr>
        </w:div>
        <w:div w:id="2115518771">
          <w:marLeft w:val="640"/>
          <w:marRight w:val="0"/>
          <w:marTop w:val="0"/>
          <w:marBottom w:val="0"/>
          <w:divBdr>
            <w:top w:val="none" w:sz="0" w:space="0" w:color="auto"/>
            <w:left w:val="none" w:sz="0" w:space="0" w:color="auto"/>
            <w:bottom w:val="none" w:sz="0" w:space="0" w:color="auto"/>
            <w:right w:val="none" w:sz="0" w:space="0" w:color="auto"/>
          </w:divBdr>
        </w:div>
        <w:div w:id="1472669240">
          <w:marLeft w:val="640"/>
          <w:marRight w:val="0"/>
          <w:marTop w:val="0"/>
          <w:marBottom w:val="0"/>
          <w:divBdr>
            <w:top w:val="none" w:sz="0" w:space="0" w:color="auto"/>
            <w:left w:val="none" w:sz="0" w:space="0" w:color="auto"/>
            <w:bottom w:val="none" w:sz="0" w:space="0" w:color="auto"/>
            <w:right w:val="none" w:sz="0" w:space="0" w:color="auto"/>
          </w:divBdr>
        </w:div>
        <w:div w:id="987630333">
          <w:marLeft w:val="640"/>
          <w:marRight w:val="0"/>
          <w:marTop w:val="0"/>
          <w:marBottom w:val="0"/>
          <w:divBdr>
            <w:top w:val="none" w:sz="0" w:space="0" w:color="auto"/>
            <w:left w:val="none" w:sz="0" w:space="0" w:color="auto"/>
            <w:bottom w:val="none" w:sz="0" w:space="0" w:color="auto"/>
            <w:right w:val="none" w:sz="0" w:space="0" w:color="auto"/>
          </w:divBdr>
        </w:div>
        <w:div w:id="409694454">
          <w:marLeft w:val="640"/>
          <w:marRight w:val="0"/>
          <w:marTop w:val="0"/>
          <w:marBottom w:val="0"/>
          <w:divBdr>
            <w:top w:val="none" w:sz="0" w:space="0" w:color="auto"/>
            <w:left w:val="none" w:sz="0" w:space="0" w:color="auto"/>
            <w:bottom w:val="none" w:sz="0" w:space="0" w:color="auto"/>
            <w:right w:val="none" w:sz="0" w:space="0" w:color="auto"/>
          </w:divBdr>
        </w:div>
        <w:div w:id="708258854">
          <w:marLeft w:val="640"/>
          <w:marRight w:val="0"/>
          <w:marTop w:val="0"/>
          <w:marBottom w:val="0"/>
          <w:divBdr>
            <w:top w:val="none" w:sz="0" w:space="0" w:color="auto"/>
            <w:left w:val="none" w:sz="0" w:space="0" w:color="auto"/>
            <w:bottom w:val="none" w:sz="0" w:space="0" w:color="auto"/>
            <w:right w:val="none" w:sz="0" w:space="0" w:color="auto"/>
          </w:divBdr>
        </w:div>
        <w:div w:id="1309282322">
          <w:marLeft w:val="640"/>
          <w:marRight w:val="0"/>
          <w:marTop w:val="0"/>
          <w:marBottom w:val="0"/>
          <w:divBdr>
            <w:top w:val="none" w:sz="0" w:space="0" w:color="auto"/>
            <w:left w:val="none" w:sz="0" w:space="0" w:color="auto"/>
            <w:bottom w:val="none" w:sz="0" w:space="0" w:color="auto"/>
            <w:right w:val="none" w:sz="0" w:space="0" w:color="auto"/>
          </w:divBdr>
        </w:div>
        <w:div w:id="2116167100">
          <w:marLeft w:val="640"/>
          <w:marRight w:val="0"/>
          <w:marTop w:val="0"/>
          <w:marBottom w:val="0"/>
          <w:divBdr>
            <w:top w:val="none" w:sz="0" w:space="0" w:color="auto"/>
            <w:left w:val="none" w:sz="0" w:space="0" w:color="auto"/>
            <w:bottom w:val="none" w:sz="0" w:space="0" w:color="auto"/>
            <w:right w:val="none" w:sz="0" w:space="0" w:color="auto"/>
          </w:divBdr>
        </w:div>
        <w:div w:id="1063453447">
          <w:marLeft w:val="640"/>
          <w:marRight w:val="0"/>
          <w:marTop w:val="0"/>
          <w:marBottom w:val="0"/>
          <w:divBdr>
            <w:top w:val="none" w:sz="0" w:space="0" w:color="auto"/>
            <w:left w:val="none" w:sz="0" w:space="0" w:color="auto"/>
            <w:bottom w:val="none" w:sz="0" w:space="0" w:color="auto"/>
            <w:right w:val="none" w:sz="0" w:space="0" w:color="auto"/>
          </w:divBdr>
        </w:div>
        <w:div w:id="1052845367">
          <w:marLeft w:val="640"/>
          <w:marRight w:val="0"/>
          <w:marTop w:val="0"/>
          <w:marBottom w:val="0"/>
          <w:divBdr>
            <w:top w:val="none" w:sz="0" w:space="0" w:color="auto"/>
            <w:left w:val="none" w:sz="0" w:space="0" w:color="auto"/>
            <w:bottom w:val="none" w:sz="0" w:space="0" w:color="auto"/>
            <w:right w:val="none" w:sz="0" w:space="0" w:color="auto"/>
          </w:divBdr>
        </w:div>
      </w:divsChild>
    </w:div>
    <w:div w:id="1552424361">
      <w:bodyDiv w:val="1"/>
      <w:marLeft w:val="0"/>
      <w:marRight w:val="0"/>
      <w:marTop w:val="0"/>
      <w:marBottom w:val="0"/>
      <w:divBdr>
        <w:top w:val="none" w:sz="0" w:space="0" w:color="auto"/>
        <w:left w:val="none" w:sz="0" w:space="0" w:color="auto"/>
        <w:bottom w:val="none" w:sz="0" w:space="0" w:color="auto"/>
        <w:right w:val="none" w:sz="0" w:space="0" w:color="auto"/>
      </w:divBdr>
      <w:divsChild>
        <w:div w:id="866407626">
          <w:marLeft w:val="640"/>
          <w:marRight w:val="0"/>
          <w:marTop w:val="0"/>
          <w:marBottom w:val="0"/>
          <w:divBdr>
            <w:top w:val="none" w:sz="0" w:space="0" w:color="auto"/>
            <w:left w:val="none" w:sz="0" w:space="0" w:color="auto"/>
            <w:bottom w:val="none" w:sz="0" w:space="0" w:color="auto"/>
            <w:right w:val="none" w:sz="0" w:space="0" w:color="auto"/>
          </w:divBdr>
        </w:div>
        <w:div w:id="1580677295">
          <w:marLeft w:val="640"/>
          <w:marRight w:val="0"/>
          <w:marTop w:val="0"/>
          <w:marBottom w:val="0"/>
          <w:divBdr>
            <w:top w:val="none" w:sz="0" w:space="0" w:color="auto"/>
            <w:left w:val="none" w:sz="0" w:space="0" w:color="auto"/>
            <w:bottom w:val="none" w:sz="0" w:space="0" w:color="auto"/>
            <w:right w:val="none" w:sz="0" w:space="0" w:color="auto"/>
          </w:divBdr>
        </w:div>
        <w:div w:id="622269922">
          <w:marLeft w:val="640"/>
          <w:marRight w:val="0"/>
          <w:marTop w:val="0"/>
          <w:marBottom w:val="0"/>
          <w:divBdr>
            <w:top w:val="none" w:sz="0" w:space="0" w:color="auto"/>
            <w:left w:val="none" w:sz="0" w:space="0" w:color="auto"/>
            <w:bottom w:val="none" w:sz="0" w:space="0" w:color="auto"/>
            <w:right w:val="none" w:sz="0" w:space="0" w:color="auto"/>
          </w:divBdr>
        </w:div>
        <w:div w:id="278948930">
          <w:marLeft w:val="640"/>
          <w:marRight w:val="0"/>
          <w:marTop w:val="0"/>
          <w:marBottom w:val="0"/>
          <w:divBdr>
            <w:top w:val="none" w:sz="0" w:space="0" w:color="auto"/>
            <w:left w:val="none" w:sz="0" w:space="0" w:color="auto"/>
            <w:bottom w:val="none" w:sz="0" w:space="0" w:color="auto"/>
            <w:right w:val="none" w:sz="0" w:space="0" w:color="auto"/>
          </w:divBdr>
        </w:div>
        <w:div w:id="1310011303">
          <w:marLeft w:val="640"/>
          <w:marRight w:val="0"/>
          <w:marTop w:val="0"/>
          <w:marBottom w:val="0"/>
          <w:divBdr>
            <w:top w:val="none" w:sz="0" w:space="0" w:color="auto"/>
            <w:left w:val="none" w:sz="0" w:space="0" w:color="auto"/>
            <w:bottom w:val="none" w:sz="0" w:space="0" w:color="auto"/>
            <w:right w:val="none" w:sz="0" w:space="0" w:color="auto"/>
          </w:divBdr>
        </w:div>
        <w:div w:id="1099646464">
          <w:marLeft w:val="640"/>
          <w:marRight w:val="0"/>
          <w:marTop w:val="0"/>
          <w:marBottom w:val="0"/>
          <w:divBdr>
            <w:top w:val="none" w:sz="0" w:space="0" w:color="auto"/>
            <w:left w:val="none" w:sz="0" w:space="0" w:color="auto"/>
            <w:bottom w:val="none" w:sz="0" w:space="0" w:color="auto"/>
            <w:right w:val="none" w:sz="0" w:space="0" w:color="auto"/>
          </w:divBdr>
        </w:div>
        <w:div w:id="126357695">
          <w:marLeft w:val="640"/>
          <w:marRight w:val="0"/>
          <w:marTop w:val="0"/>
          <w:marBottom w:val="0"/>
          <w:divBdr>
            <w:top w:val="none" w:sz="0" w:space="0" w:color="auto"/>
            <w:left w:val="none" w:sz="0" w:space="0" w:color="auto"/>
            <w:bottom w:val="none" w:sz="0" w:space="0" w:color="auto"/>
            <w:right w:val="none" w:sz="0" w:space="0" w:color="auto"/>
          </w:divBdr>
        </w:div>
        <w:div w:id="2712266">
          <w:marLeft w:val="640"/>
          <w:marRight w:val="0"/>
          <w:marTop w:val="0"/>
          <w:marBottom w:val="0"/>
          <w:divBdr>
            <w:top w:val="none" w:sz="0" w:space="0" w:color="auto"/>
            <w:left w:val="none" w:sz="0" w:space="0" w:color="auto"/>
            <w:bottom w:val="none" w:sz="0" w:space="0" w:color="auto"/>
            <w:right w:val="none" w:sz="0" w:space="0" w:color="auto"/>
          </w:divBdr>
        </w:div>
        <w:div w:id="2062945292">
          <w:marLeft w:val="640"/>
          <w:marRight w:val="0"/>
          <w:marTop w:val="0"/>
          <w:marBottom w:val="0"/>
          <w:divBdr>
            <w:top w:val="none" w:sz="0" w:space="0" w:color="auto"/>
            <w:left w:val="none" w:sz="0" w:space="0" w:color="auto"/>
            <w:bottom w:val="none" w:sz="0" w:space="0" w:color="auto"/>
            <w:right w:val="none" w:sz="0" w:space="0" w:color="auto"/>
          </w:divBdr>
        </w:div>
        <w:div w:id="701057040">
          <w:marLeft w:val="640"/>
          <w:marRight w:val="0"/>
          <w:marTop w:val="0"/>
          <w:marBottom w:val="0"/>
          <w:divBdr>
            <w:top w:val="none" w:sz="0" w:space="0" w:color="auto"/>
            <w:left w:val="none" w:sz="0" w:space="0" w:color="auto"/>
            <w:bottom w:val="none" w:sz="0" w:space="0" w:color="auto"/>
            <w:right w:val="none" w:sz="0" w:space="0" w:color="auto"/>
          </w:divBdr>
        </w:div>
        <w:div w:id="1038121414">
          <w:marLeft w:val="640"/>
          <w:marRight w:val="0"/>
          <w:marTop w:val="0"/>
          <w:marBottom w:val="0"/>
          <w:divBdr>
            <w:top w:val="none" w:sz="0" w:space="0" w:color="auto"/>
            <w:left w:val="none" w:sz="0" w:space="0" w:color="auto"/>
            <w:bottom w:val="none" w:sz="0" w:space="0" w:color="auto"/>
            <w:right w:val="none" w:sz="0" w:space="0" w:color="auto"/>
          </w:divBdr>
        </w:div>
      </w:divsChild>
    </w:div>
    <w:div w:id="1691294015">
      <w:bodyDiv w:val="1"/>
      <w:marLeft w:val="0"/>
      <w:marRight w:val="0"/>
      <w:marTop w:val="0"/>
      <w:marBottom w:val="0"/>
      <w:divBdr>
        <w:top w:val="none" w:sz="0" w:space="0" w:color="auto"/>
        <w:left w:val="none" w:sz="0" w:space="0" w:color="auto"/>
        <w:bottom w:val="none" w:sz="0" w:space="0" w:color="auto"/>
        <w:right w:val="none" w:sz="0" w:space="0" w:color="auto"/>
      </w:divBdr>
    </w:div>
    <w:div w:id="1719283586">
      <w:bodyDiv w:val="1"/>
      <w:marLeft w:val="0"/>
      <w:marRight w:val="0"/>
      <w:marTop w:val="0"/>
      <w:marBottom w:val="0"/>
      <w:divBdr>
        <w:top w:val="none" w:sz="0" w:space="0" w:color="auto"/>
        <w:left w:val="none" w:sz="0" w:space="0" w:color="auto"/>
        <w:bottom w:val="none" w:sz="0" w:space="0" w:color="auto"/>
        <w:right w:val="none" w:sz="0" w:space="0" w:color="auto"/>
      </w:divBdr>
      <w:divsChild>
        <w:div w:id="333070722">
          <w:marLeft w:val="640"/>
          <w:marRight w:val="0"/>
          <w:marTop w:val="0"/>
          <w:marBottom w:val="0"/>
          <w:divBdr>
            <w:top w:val="none" w:sz="0" w:space="0" w:color="auto"/>
            <w:left w:val="none" w:sz="0" w:space="0" w:color="auto"/>
            <w:bottom w:val="none" w:sz="0" w:space="0" w:color="auto"/>
            <w:right w:val="none" w:sz="0" w:space="0" w:color="auto"/>
          </w:divBdr>
        </w:div>
        <w:div w:id="1169101461">
          <w:marLeft w:val="640"/>
          <w:marRight w:val="0"/>
          <w:marTop w:val="0"/>
          <w:marBottom w:val="0"/>
          <w:divBdr>
            <w:top w:val="none" w:sz="0" w:space="0" w:color="auto"/>
            <w:left w:val="none" w:sz="0" w:space="0" w:color="auto"/>
            <w:bottom w:val="none" w:sz="0" w:space="0" w:color="auto"/>
            <w:right w:val="none" w:sz="0" w:space="0" w:color="auto"/>
          </w:divBdr>
        </w:div>
        <w:div w:id="2001032978">
          <w:marLeft w:val="640"/>
          <w:marRight w:val="0"/>
          <w:marTop w:val="0"/>
          <w:marBottom w:val="0"/>
          <w:divBdr>
            <w:top w:val="none" w:sz="0" w:space="0" w:color="auto"/>
            <w:left w:val="none" w:sz="0" w:space="0" w:color="auto"/>
            <w:bottom w:val="none" w:sz="0" w:space="0" w:color="auto"/>
            <w:right w:val="none" w:sz="0" w:space="0" w:color="auto"/>
          </w:divBdr>
        </w:div>
        <w:div w:id="1585457457">
          <w:marLeft w:val="640"/>
          <w:marRight w:val="0"/>
          <w:marTop w:val="0"/>
          <w:marBottom w:val="0"/>
          <w:divBdr>
            <w:top w:val="none" w:sz="0" w:space="0" w:color="auto"/>
            <w:left w:val="none" w:sz="0" w:space="0" w:color="auto"/>
            <w:bottom w:val="none" w:sz="0" w:space="0" w:color="auto"/>
            <w:right w:val="none" w:sz="0" w:space="0" w:color="auto"/>
          </w:divBdr>
        </w:div>
        <w:div w:id="1322930241">
          <w:marLeft w:val="640"/>
          <w:marRight w:val="0"/>
          <w:marTop w:val="0"/>
          <w:marBottom w:val="0"/>
          <w:divBdr>
            <w:top w:val="none" w:sz="0" w:space="0" w:color="auto"/>
            <w:left w:val="none" w:sz="0" w:space="0" w:color="auto"/>
            <w:bottom w:val="none" w:sz="0" w:space="0" w:color="auto"/>
            <w:right w:val="none" w:sz="0" w:space="0" w:color="auto"/>
          </w:divBdr>
        </w:div>
        <w:div w:id="1895041595">
          <w:marLeft w:val="640"/>
          <w:marRight w:val="0"/>
          <w:marTop w:val="0"/>
          <w:marBottom w:val="0"/>
          <w:divBdr>
            <w:top w:val="none" w:sz="0" w:space="0" w:color="auto"/>
            <w:left w:val="none" w:sz="0" w:space="0" w:color="auto"/>
            <w:bottom w:val="none" w:sz="0" w:space="0" w:color="auto"/>
            <w:right w:val="none" w:sz="0" w:space="0" w:color="auto"/>
          </w:divBdr>
        </w:div>
        <w:div w:id="315961163">
          <w:marLeft w:val="640"/>
          <w:marRight w:val="0"/>
          <w:marTop w:val="0"/>
          <w:marBottom w:val="0"/>
          <w:divBdr>
            <w:top w:val="none" w:sz="0" w:space="0" w:color="auto"/>
            <w:left w:val="none" w:sz="0" w:space="0" w:color="auto"/>
            <w:bottom w:val="none" w:sz="0" w:space="0" w:color="auto"/>
            <w:right w:val="none" w:sz="0" w:space="0" w:color="auto"/>
          </w:divBdr>
        </w:div>
        <w:div w:id="1684472642">
          <w:marLeft w:val="640"/>
          <w:marRight w:val="0"/>
          <w:marTop w:val="0"/>
          <w:marBottom w:val="0"/>
          <w:divBdr>
            <w:top w:val="none" w:sz="0" w:space="0" w:color="auto"/>
            <w:left w:val="none" w:sz="0" w:space="0" w:color="auto"/>
            <w:bottom w:val="none" w:sz="0" w:space="0" w:color="auto"/>
            <w:right w:val="none" w:sz="0" w:space="0" w:color="auto"/>
          </w:divBdr>
        </w:div>
        <w:div w:id="105319035">
          <w:marLeft w:val="640"/>
          <w:marRight w:val="0"/>
          <w:marTop w:val="0"/>
          <w:marBottom w:val="0"/>
          <w:divBdr>
            <w:top w:val="none" w:sz="0" w:space="0" w:color="auto"/>
            <w:left w:val="none" w:sz="0" w:space="0" w:color="auto"/>
            <w:bottom w:val="none" w:sz="0" w:space="0" w:color="auto"/>
            <w:right w:val="none" w:sz="0" w:space="0" w:color="auto"/>
          </w:divBdr>
        </w:div>
        <w:div w:id="407196525">
          <w:marLeft w:val="640"/>
          <w:marRight w:val="0"/>
          <w:marTop w:val="0"/>
          <w:marBottom w:val="0"/>
          <w:divBdr>
            <w:top w:val="none" w:sz="0" w:space="0" w:color="auto"/>
            <w:left w:val="none" w:sz="0" w:space="0" w:color="auto"/>
            <w:bottom w:val="none" w:sz="0" w:space="0" w:color="auto"/>
            <w:right w:val="none" w:sz="0" w:space="0" w:color="auto"/>
          </w:divBdr>
        </w:div>
        <w:div w:id="657149540">
          <w:marLeft w:val="640"/>
          <w:marRight w:val="0"/>
          <w:marTop w:val="0"/>
          <w:marBottom w:val="0"/>
          <w:divBdr>
            <w:top w:val="none" w:sz="0" w:space="0" w:color="auto"/>
            <w:left w:val="none" w:sz="0" w:space="0" w:color="auto"/>
            <w:bottom w:val="none" w:sz="0" w:space="0" w:color="auto"/>
            <w:right w:val="none" w:sz="0" w:space="0" w:color="auto"/>
          </w:divBdr>
        </w:div>
        <w:div w:id="2131894932">
          <w:marLeft w:val="640"/>
          <w:marRight w:val="0"/>
          <w:marTop w:val="0"/>
          <w:marBottom w:val="0"/>
          <w:divBdr>
            <w:top w:val="none" w:sz="0" w:space="0" w:color="auto"/>
            <w:left w:val="none" w:sz="0" w:space="0" w:color="auto"/>
            <w:bottom w:val="none" w:sz="0" w:space="0" w:color="auto"/>
            <w:right w:val="none" w:sz="0" w:space="0" w:color="auto"/>
          </w:divBdr>
        </w:div>
        <w:div w:id="153648755">
          <w:marLeft w:val="640"/>
          <w:marRight w:val="0"/>
          <w:marTop w:val="0"/>
          <w:marBottom w:val="0"/>
          <w:divBdr>
            <w:top w:val="none" w:sz="0" w:space="0" w:color="auto"/>
            <w:left w:val="none" w:sz="0" w:space="0" w:color="auto"/>
            <w:bottom w:val="none" w:sz="0" w:space="0" w:color="auto"/>
            <w:right w:val="none" w:sz="0" w:space="0" w:color="auto"/>
          </w:divBdr>
        </w:div>
        <w:div w:id="961378358">
          <w:marLeft w:val="640"/>
          <w:marRight w:val="0"/>
          <w:marTop w:val="0"/>
          <w:marBottom w:val="0"/>
          <w:divBdr>
            <w:top w:val="none" w:sz="0" w:space="0" w:color="auto"/>
            <w:left w:val="none" w:sz="0" w:space="0" w:color="auto"/>
            <w:bottom w:val="none" w:sz="0" w:space="0" w:color="auto"/>
            <w:right w:val="none" w:sz="0" w:space="0" w:color="auto"/>
          </w:divBdr>
        </w:div>
      </w:divsChild>
    </w:div>
    <w:div w:id="1802334723">
      <w:bodyDiv w:val="1"/>
      <w:marLeft w:val="0"/>
      <w:marRight w:val="0"/>
      <w:marTop w:val="0"/>
      <w:marBottom w:val="0"/>
      <w:divBdr>
        <w:top w:val="none" w:sz="0" w:space="0" w:color="auto"/>
        <w:left w:val="none" w:sz="0" w:space="0" w:color="auto"/>
        <w:bottom w:val="none" w:sz="0" w:space="0" w:color="auto"/>
        <w:right w:val="none" w:sz="0" w:space="0" w:color="auto"/>
      </w:divBdr>
      <w:divsChild>
        <w:div w:id="1853570853">
          <w:marLeft w:val="640"/>
          <w:marRight w:val="0"/>
          <w:marTop w:val="0"/>
          <w:marBottom w:val="0"/>
          <w:divBdr>
            <w:top w:val="none" w:sz="0" w:space="0" w:color="auto"/>
            <w:left w:val="none" w:sz="0" w:space="0" w:color="auto"/>
            <w:bottom w:val="none" w:sz="0" w:space="0" w:color="auto"/>
            <w:right w:val="none" w:sz="0" w:space="0" w:color="auto"/>
          </w:divBdr>
        </w:div>
        <w:div w:id="315037815">
          <w:marLeft w:val="640"/>
          <w:marRight w:val="0"/>
          <w:marTop w:val="0"/>
          <w:marBottom w:val="0"/>
          <w:divBdr>
            <w:top w:val="none" w:sz="0" w:space="0" w:color="auto"/>
            <w:left w:val="none" w:sz="0" w:space="0" w:color="auto"/>
            <w:bottom w:val="none" w:sz="0" w:space="0" w:color="auto"/>
            <w:right w:val="none" w:sz="0" w:space="0" w:color="auto"/>
          </w:divBdr>
        </w:div>
        <w:div w:id="471093937">
          <w:marLeft w:val="640"/>
          <w:marRight w:val="0"/>
          <w:marTop w:val="0"/>
          <w:marBottom w:val="0"/>
          <w:divBdr>
            <w:top w:val="none" w:sz="0" w:space="0" w:color="auto"/>
            <w:left w:val="none" w:sz="0" w:space="0" w:color="auto"/>
            <w:bottom w:val="none" w:sz="0" w:space="0" w:color="auto"/>
            <w:right w:val="none" w:sz="0" w:space="0" w:color="auto"/>
          </w:divBdr>
        </w:div>
        <w:div w:id="1843157228">
          <w:marLeft w:val="640"/>
          <w:marRight w:val="0"/>
          <w:marTop w:val="0"/>
          <w:marBottom w:val="0"/>
          <w:divBdr>
            <w:top w:val="none" w:sz="0" w:space="0" w:color="auto"/>
            <w:left w:val="none" w:sz="0" w:space="0" w:color="auto"/>
            <w:bottom w:val="none" w:sz="0" w:space="0" w:color="auto"/>
            <w:right w:val="none" w:sz="0" w:space="0" w:color="auto"/>
          </w:divBdr>
        </w:div>
        <w:div w:id="2054038410">
          <w:marLeft w:val="640"/>
          <w:marRight w:val="0"/>
          <w:marTop w:val="0"/>
          <w:marBottom w:val="0"/>
          <w:divBdr>
            <w:top w:val="none" w:sz="0" w:space="0" w:color="auto"/>
            <w:left w:val="none" w:sz="0" w:space="0" w:color="auto"/>
            <w:bottom w:val="none" w:sz="0" w:space="0" w:color="auto"/>
            <w:right w:val="none" w:sz="0" w:space="0" w:color="auto"/>
          </w:divBdr>
        </w:div>
        <w:div w:id="1318983">
          <w:marLeft w:val="640"/>
          <w:marRight w:val="0"/>
          <w:marTop w:val="0"/>
          <w:marBottom w:val="0"/>
          <w:divBdr>
            <w:top w:val="none" w:sz="0" w:space="0" w:color="auto"/>
            <w:left w:val="none" w:sz="0" w:space="0" w:color="auto"/>
            <w:bottom w:val="none" w:sz="0" w:space="0" w:color="auto"/>
            <w:right w:val="none" w:sz="0" w:space="0" w:color="auto"/>
          </w:divBdr>
        </w:div>
        <w:div w:id="1556743294">
          <w:marLeft w:val="640"/>
          <w:marRight w:val="0"/>
          <w:marTop w:val="0"/>
          <w:marBottom w:val="0"/>
          <w:divBdr>
            <w:top w:val="none" w:sz="0" w:space="0" w:color="auto"/>
            <w:left w:val="none" w:sz="0" w:space="0" w:color="auto"/>
            <w:bottom w:val="none" w:sz="0" w:space="0" w:color="auto"/>
            <w:right w:val="none" w:sz="0" w:space="0" w:color="auto"/>
          </w:divBdr>
        </w:div>
        <w:div w:id="1743285273">
          <w:marLeft w:val="640"/>
          <w:marRight w:val="0"/>
          <w:marTop w:val="0"/>
          <w:marBottom w:val="0"/>
          <w:divBdr>
            <w:top w:val="none" w:sz="0" w:space="0" w:color="auto"/>
            <w:left w:val="none" w:sz="0" w:space="0" w:color="auto"/>
            <w:bottom w:val="none" w:sz="0" w:space="0" w:color="auto"/>
            <w:right w:val="none" w:sz="0" w:space="0" w:color="auto"/>
          </w:divBdr>
        </w:div>
        <w:div w:id="558594809">
          <w:marLeft w:val="640"/>
          <w:marRight w:val="0"/>
          <w:marTop w:val="0"/>
          <w:marBottom w:val="0"/>
          <w:divBdr>
            <w:top w:val="none" w:sz="0" w:space="0" w:color="auto"/>
            <w:left w:val="none" w:sz="0" w:space="0" w:color="auto"/>
            <w:bottom w:val="none" w:sz="0" w:space="0" w:color="auto"/>
            <w:right w:val="none" w:sz="0" w:space="0" w:color="auto"/>
          </w:divBdr>
        </w:div>
        <w:div w:id="1192453039">
          <w:marLeft w:val="640"/>
          <w:marRight w:val="0"/>
          <w:marTop w:val="0"/>
          <w:marBottom w:val="0"/>
          <w:divBdr>
            <w:top w:val="none" w:sz="0" w:space="0" w:color="auto"/>
            <w:left w:val="none" w:sz="0" w:space="0" w:color="auto"/>
            <w:bottom w:val="none" w:sz="0" w:space="0" w:color="auto"/>
            <w:right w:val="none" w:sz="0" w:space="0" w:color="auto"/>
          </w:divBdr>
        </w:div>
        <w:div w:id="1669868831">
          <w:marLeft w:val="640"/>
          <w:marRight w:val="0"/>
          <w:marTop w:val="0"/>
          <w:marBottom w:val="0"/>
          <w:divBdr>
            <w:top w:val="none" w:sz="0" w:space="0" w:color="auto"/>
            <w:left w:val="none" w:sz="0" w:space="0" w:color="auto"/>
            <w:bottom w:val="none" w:sz="0" w:space="0" w:color="auto"/>
            <w:right w:val="none" w:sz="0" w:space="0" w:color="auto"/>
          </w:divBdr>
        </w:div>
        <w:div w:id="458260295">
          <w:marLeft w:val="640"/>
          <w:marRight w:val="0"/>
          <w:marTop w:val="0"/>
          <w:marBottom w:val="0"/>
          <w:divBdr>
            <w:top w:val="none" w:sz="0" w:space="0" w:color="auto"/>
            <w:left w:val="none" w:sz="0" w:space="0" w:color="auto"/>
            <w:bottom w:val="none" w:sz="0" w:space="0" w:color="auto"/>
            <w:right w:val="none" w:sz="0" w:space="0" w:color="auto"/>
          </w:divBdr>
        </w:div>
        <w:div w:id="2086220697">
          <w:marLeft w:val="640"/>
          <w:marRight w:val="0"/>
          <w:marTop w:val="0"/>
          <w:marBottom w:val="0"/>
          <w:divBdr>
            <w:top w:val="none" w:sz="0" w:space="0" w:color="auto"/>
            <w:left w:val="none" w:sz="0" w:space="0" w:color="auto"/>
            <w:bottom w:val="none" w:sz="0" w:space="0" w:color="auto"/>
            <w:right w:val="none" w:sz="0" w:space="0" w:color="auto"/>
          </w:divBdr>
        </w:div>
        <w:div w:id="211498883">
          <w:marLeft w:val="640"/>
          <w:marRight w:val="0"/>
          <w:marTop w:val="0"/>
          <w:marBottom w:val="0"/>
          <w:divBdr>
            <w:top w:val="none" w:sz="0" w:space="0" w:color="auto"/>
            <w:left w:val="none" w:sz="0" w:space="0" w:color="auto"/>
            <w:bottom w:val="none" w:sz="0" w:space="0" w:color="auto"/>
            <w:right w:val="none" w:sz="0" w:space="0" w:color="auto"/>
          </w:divBdr>
        </w:div>
        <w:div w:id="922180723">
          <w:marLeft w:val="640"/>
          <w:marRight w:val="0"/>
          <w:marTop w:val="0"/>
          <w:marBottom w:val="0"/>
          <w:divBdr>
            <w:top w:val="none" w:sz="0" w:space="0" w:color="auto"/>
            <w:left w:val="none" w:sz="0" w:space="0" w:color="auto"/>
            <w:bottom w:val="none" w:sz="0" w:space="0" w:color="auto"/>
            <w:right w:val="none" w:sz="0" w:space="0" w:color="auto"/>
          </w:divBdr>
        </w:div>
        <w:div w:id="1465585559">
          <w:marLeft w:val="640"/>
          <w:marRight w:val="0"/>
          <w:marTop w:val="0"/>
          <w:marBottom w:val="0"/>
          <w:divBdr>
            <w:top w:val="none" w:sz="0" w:space="0" w:color="auto"/>
            <w:left w:val="none" w:sz="0" w:space="0" w:color="auto"/>
            <w:bottom w:val="none" w:sz="0" w:space="0" w:color="auto"/>
            <w:right w:val="none" w:sz="0" w:space="0" w:color="auto"/>
          </w:divBdr>
        </w:div>
        <w:div w:id="501436588">
          <w:marLeft w:val="640"/>
          <w:marRight w:val="0"/>
          <w:marTop w:val="0"/>
          <w:marBottom w:val="0"/>
          <w:divBdr>
            <w:top w:val="none" w:sz="0" w:space="0" w:color="auto"/>
            <w:left w:val="none" w:sz="0" w:space="0" w:color="auto"/>
            <w:bottom w:val="none" w:sz="0" w:space="0" w:color="auto"/>
            <w:right w:val="none" w:sz="0" w:space="0" w:color="auto"/>
          </w:divBdr>
        </w:div>
        <w:div w:id="2044868168">
          <w:marLeft w:val="640"/>
          <w:marRight w:val="0"/>
          <w:marTop w:val="0"/>
          <w:marBottom w:val="0"/>
          <w:divBdr>
            <w:top w:val="none" w:sz="0" w:space="0" w:color="auto"/>
            <w:left w:val="none" w:sz="0" w:space="0" w:color="auto"/>
            <w:bottom w:val="none" w:sz="0" w:space="0" w:color="auto"/>
            <w:right w:val="none" w:sz="0" w:space="0" w:color="auto"/>
          </w:divBdr>
        </w:div>
        <w:div w:id="2146971720">
          <w:marLeft w:val="640"/>
          <w:marRight w:val="0"/>
          <w:marTop w:val="0"/>
          <w:marBottom w:val="0"/>
          <w:divBdr>
            <w:top w:val="none" w:sz="0" w:space="0" w:color="auto"/>
            <w:left w:val="none" w:sz="0" w:space="0" w:color="auto"/>
            <w:bottom w:val="none" w:sz="0" w:space="0" w:color="auto"/>
            <w:right w:val="none" w:sz="0" w:space="0" w:color="auto"/>
          </w:divBdr>
        </w:div>
        <w:div w:id="1247691760">
          <w:marLeft w:val="640"/>
          <w:marRight w:val="0"/>
          <w:marTop w:val="0"/>
          <w:marBottom w:val="0"/>
          <w:divBdr>
            <w:top w:val="none" w:sz="0" w:space="0" w:color="auto"/>
            <w:left w:val="none" w:sz="0" w:space="0" w:color="auto"/>
            <w:bottom w:val="none" w:sz="0" w:space="0" w:color="auto"/>
            <w:right w:val="none" w:sz="0" w:space="0" w:color="auto"/>
          </w:divBdr>
        </w:div>
      </w:divsChild>
    </w:div>
    <w:div w:id="1814903965">
      <w:bodyDiv w:val="1"/>
      <w:marLeft w:val="0"/>
      <w:marRight w:val="0"/>
      <w:marTop w:val="0"/>
      <w:marBottom w:val="0"/>
      <w:divBdr>
        <w:top w:val="none" w:sz="0" w:space="0" w:color="auto"/>
        <w:left w:val="none" w:sz="0" w:space="0" w:color="auto"/>
        <w:bottom w:val="none" w:sz="0" w:space="0" w:color="auto"/>
        <w:right w:val="none" w:sz="0" w:space="0" w:color="auto"/>
      </w:divBdr>
      <w:divsChild>
        <w:div w:id="1038045012">
          <w:marLeft w:val="640"/>
          <w:marRight w:val="0"/>
          <w:marTop w:val="0"/>
          <w:marBottom w:val="0"/>
          <w:divBdr>
            <w:top w:val="none" w:sz="0" w:space="0" w:color="auto"/>
            <w:left w:val="none" w:sz="0" w:space="0" w:color="auto"/>
            <w:bottom w:val="none" w:sz="0" w:space="0" w:color="auto"/>
            <w:right w:val="none" w:sz="0" w:space="0" w:color="auto"/>
          </w:divBdr>
        </w:div>
        <w:div w:id="1522280376">
          <w:marLeft w:val="640"/>
          <w:marRight w:val="0"/>
          <w:marTop w:val="0"/>
          <w:marBottom w:val="0"/>
          <w:divBdr>
            <w:top w:val="none" w:sz="0" w:space="0" w:color="auto"/>
            <w:left w:val="none" w:sz="0" w:space="0" w:color="auto"/>
            <w:bottom w:val="none" w:sz="0" w:space="0" w:color="auto"/>
            <w:right w:val="none" w:sz="0" w:space="0" w:color="auto"/>
          </w:divBdr>
        </w:div>
        <w:div w:id="1399208175">
          <w:marLeft w:val="640"/>
          <w:marRight w:val="0"/>
          <w:marTop w:val="0"/>
          <w:marBottom w:val="0"/>
          <w:divBdr>
            <w:top w:val="none" w:sz="0" w:space="0" w:color="auto"/>
            <w:left w:val="none" w:sz="0" w:space="0" w:color="auto"/>
            <w:bottom w:val="none" w:sz="0" w:space="0" w:color="auto"/>
            <w:right w:val="none" w:sz="0" w:space="0" w:color="auto"/>
          </w:divBdr>
        </w:div>
        <w:div w:id="994841573">
          <w:marLeft w:val="640"/>
          <w:marRight w:val="0"/>
          <w:marTop w:val="0"/>
          <w:marBottom w:val="0"/>
          <w:divBdr>
            <w:top w:val="none" w:sz="0" w:space="0" w:color="auto"/>
            <w:left w:val="none" w:sz="0" w:space="0" w:color="auto"/>
            <w:bottom w:val="none" w:sz="0" w:space="0" w:color="auto"/>
            <w:right w:val="none" w:sz="0" w:space="0" w:color="auto"/>
          </w:divBdr>
        </w:div>
        <w:div w:id="1189566195">
          <w:marLeft w:val="640"/>
          <w:marRight w:val="0"/>
          <w:marTop w:val="0"/>
          <w:marBottom w:val="0"/>
          <w:divBdr>
            <w:top w:val="none" w:sz="0" w:space="0" w:color="auto"/>
            <w:left w:val="none" w:sz="0" w:space="0" w:color="auto"/>
            <w:bottom w:val="none" w:sz="0" w:space="0" w:color="auto"/>
            <w:right w:val="none" w:sz="0" w:space="0" w:color="auto"/>
          </w:divBdr>
        </w:div>
        <w:div w:id="1208951820">
          <w:marLeft w:val="640"/>
          <w:marRight w:val="0"/>
          <w:marTop w:val="0"/>
          <w:marBottom w:val="0"/>
          <w:divBdr>
            <w:top w:val="none" w:sz="0" w:space="0" w:color="auto"/>
            <w:left w:val="none" w:sz="0" w:space="0" w:color="auto"/>
            <w:bottom w:val="none" w:sz="0" w:space="0" w:color="auto"/>
            <w:right w:val="none" w:sz="0" w:space="0" w:color="auto"/>
          </w:divBdr>
        </w:div>
        <w:div w:id="2021006420">
          <w:marLeft w:val="640"/>
          <w:marRight w:val="0"/>
          <w:marTop w:val="0"/>
          <w:marBottom w:val="0"/>
          <w:divBdr>
            <w:top w:val="none" w:sz="0" w:space="0" w:color="auto"/>
            <w:left w:val="none" w:sz="0" w:space="0" w:color="auto"/>
            <w:bottom w:val="none" w:sz="0" w:space="0" w:color="auto"/>
            <w:right w:val="none" w:sz="0" w:space="0" w:color="auto"/>
          </w:divBdr>
        </w:div>
        <w:div w:id="1480538721">
          <w:marLeft w:val="640"/>
          <w:marRight w:val="0"/>
          <w:marTop w:val="0"/>
          <w:marBottom w:val="0"/>
          <w:divBdr>
            <w:top w:val="none" w:sz="0" w:space="0" w:color="auto"/>
            <w:left w:val="none" w:sz="0" w:space="0" w:color="auto"/>
            <w:bottom w:val="none" w:sz="0" w:space="0" w:color="auto"/>
            <w:right w:val="none" w:sz="0" w:space="0" w:color="auto"/>
          </w:divBdr>
        </w:div>
        <w:div w:id="569191857">
          <w:marLeft w:val="640"/>
          <w:marRight w:val="0"/>
          <w:marTop w:val="0"/>
          <w:marBottom w:val="0"/>
          <w:divBdr>
            <w:top w:val="none" w:sz="0" w:space="0" w:color="auto"/>
            <w:left w:val="none" w:sz="0" w:space="0" w:color="auto"/>
            <w:bottom w:val="none" w:sz="0" w:space="0" w:color="auto"/>
            <w:right w:val="none" w:sz="0" w:space="0" w:color="auto"/>
          </w:divBdr>
        </w:div>
        <w:div w:id="1851335706">
          <w:marLeft w:val="640"/>
          <w:marRight w:val="0"/>
          <w:marTop w:val="0"/>
          <w:marBottom w:val="0"/>
          <w:divBdr>
            <w:top w:val="none" w:sz="0" w:space="0" w:color="auto"/>
            <w:left w:val="none" w:sz="0" w:space="0" w:color="auto"/>
            <w:bottom w:val="none" w:sz="0" w:space="0" w:color="auto"/>
            <w:right w:val="none" w:sz="0" w:space="0" w:color="auto"/>
          </w:divBdr>
        </w:div>
        <w:div w:id="256791919">
          <w:marLeft w:val="640"/>
          <w:marRight w:val="0"/>
          <w:marTop w:val="0"/>
          <w:marBottom w:val="0"/>
          <w:divBdr>
            <w:top w:val="none" w:sz="0" w:space="0" w:color="auto"/>
            <w:left w:val="none" w:sz="0" w:space="0" w:color="auto"/>
            <w:bottom w:val="none" w:sz="0" w:space="0" w:color="auto"/>
            <w:right w:val="none" w:sz="0" w:space="0" w:color="auto"/>
          </w:divBdr>
        </w:div>
        <w:div w:id="460536038">
          <w:marLeft w:val="640"/>
          <w:marRight w:val="0"/>
          <w:marTop w:val="0"/>
          <w:marBottom w:val="0"/>
          <w:divBdr>
            <w:top w:val="none" w:sz="0" w:space="0" w:color="auto"/>
            <w:left w:val="none" w:sz="0" w:space="0" w:color="auto"/>
            <w:bottom w:val="none" w:sz="0" w:space="0" w:color="auto"/>
            <w:right w:val="none" w:sz="0" w:space="0" w:color="auto"/>
          </w:divBdr>
        </w:div>
        <w:div w:id="1643927472">
          <w:marLeft w:val="640"/>
          <w:marRight w:val="0"/>
          <w:marTop w:val="0"/>
          <w:marBottom w:val="0"/>
          <w:divBdr>
            <w:top w:val="none" w:sz="0" w:space="0" w:color="auto"/>
            <w:left w:val="none" w:sz="0" w:space="0" w:color="auto"/>
            <w:bottom w:val="none" w:sz="0" w:space="0" w:color="auto"/>
            <w:right w:val="none" w:sz="0" w:space="0" w:color="auto"/>
          </w:divBdr>
        </w:div>
        <w:div w:id="485365134">
          <w:marLeft w:val="640"/>
          <w:marRight w:val="0"/>
          <w:marTop w:val="0"/>
          <w:marBottom w:val="0"/>
          <w:divBdr>
            <w:top w:val="none" w:sz="0" w:space="0" w:color="auto"/>
            <w:left w:val="none" w:sz="0" w:space="0" w:color="auto"/>
            <w:bottom w:val="none" w:sz="0" w:space="0" w:color="auto"/>
            <w:right w:val="none" w:sz="0" w:space="0" w:color="auto"/>
          </w:divBdr>
        </w:div>
        <w:div w:id="1981618194">
          <w:marLeft w:val="640"/>
          <w:marRight w:val="0"/>
          <w:marTop w:val="0"/>
          <w:marBottom w:val="0"/>
          <w:divBdr>
            <w:top w:val="none" w:sz="0" w:space="0" w:color="auto"/>
            <w:left w:val="none" w:sz="0" w:space="0" w:color="auto"/>
            <w:bottom w:val="none" w:sz="0" w:space="0" w:color="auto"/>
            <w:right w:val="none" w:sz="0" w:space="0" w:color="auto"/>
          </w:divBdr>
        </w:div>
      </w:divsChild>
    </w:div>
    <w:div w:id="2144497139">
      <w:bodyDiv w:val="1"/>
      <w:marLeft w:val="0"/>
      <w:marRight w:val="0"/>
      <w:marTop w:val="0"/>
      <w:marBottom w:val="0"/>
      <w:divBdr>
        <w:top w:val="none" w:sz="0" w:space="0" w:color="auto"/>
        <w:left w:val="none" w:sz="0" w:space="0" w:color="auto"/>
        <w:bottom w:val="none" w:sz="0" w:space="0" w:color="auto"/>
        <w:right w:val="none" w:sz="0" w:space="0" w:color="auto"/>
      </w:divBdr>
      <w:divsChild>
        <w:div w:id="1816022591">
          <w:marLeft w:val="640"/>
          <w:marRight w:val="0"/>
          <w:marTop w:val="0"/>
          <w:marBottom w:val="0"/>
          <w:divBdr>
            <w:top w:val="none" w:sz="0" w:space="0" w:color="auto"/>
            <w:left w:val="none" w:sz="0" w:space="0" w:color="auto"/>
            <w:bottom w:val="none" w:sz="0" w:space="0" w:color="auto"/>
            <w:right w:val="none" w:sz="0" w:space="0" w:color="auto"/>
          </w:divBdr>
        </w:div>
        <w:div w:id="2021155604">
          <w:marLeft w:val="640"/>
          <w:marRight w:val="0"/>
          <w:marTop w:val="0"/>
          <w:marBottom w:val="0"/>
          <w:divBdr>
            <w:top w:val="none" w:sz="0" w:space="0" w:color="auto"/>
            <w:left w:val="none" w:sz="0" w:space="0" w:color="auto"/>
            <w:bottom w:val="none" w:sz="0" w:space="0" w:color="auto"/>
            <w:right w:val="none" w:sz="0" w:space="0" w:color="auto"/>
          </w:divBdr>
        </w:div>
        <w:div w:id="588319360">
          <w:marLeft w:val="640"/>
          <w:marRight w:val="0"/>
          <w:marTop w:val="0"/>
          <w:marBottom w:val="0"/>
          <w:divBdr>
            <w:top w:val="none" w:sz="0" w:space="0" w:color="auto"/>
            <w:left w:val="none" w:sz="0" w:space="0" w:color="auto"/>
            <w:bottom w:val="none" w:sz="0" w:space="0" w:color="auto"/>
            <w:right w:val="none" w:sz="0" w:space="0" w:color="auto"/>
          </w:divBdr>
        </w:div>
        <w:div w:id="1288463270">
          <w:marLeft w:val="640"/>
          <w:marRight w:val="0"/>
          <w:marTop w:val="0"/>
          <w:marBottom w:val="0"/>
          <w:divBdr>
            <w:top w:val="none" w:sz="0" w:space="0" w:color="auto"/>
            <w:left w:val="none" w:sz="0" w:space="0" w:color="auto"/>
            <w:bottom w:val="none" w:sz="0" w:space="0" w:color="auto"/>
            <w:right w:val="none" w:sz="0" w:space="0" w:color="auto"/>
          </w:divBdr>
        </w:div>
        <w:div w:id="49234771">
          <w:marLeft w:val="640"/>
          <w:marRight w:val="0"/>
          <w:marTop w:val="0"/>
          <w:marBottom w:val="0"/>
          <w:divBdr>
            <w:top w:val="none" w:sz="0" w:space="0" w:color="auto"/>
            <w:left w:val="none" w:sz="0" w:space="0" w:color="auto"/>
            <w:bottom w:val="none" w:sz="0" w:space="0" w:color="auto"/>
            <w:right w:val="none" w:sz="0" w:space="0" w:color="auto"/>
          </w:divBdr>
        </w:div>
        <w:div w:id="1752896013">
          <w:marLeft w:val="640"/>
          <w:marRight w:val="0"/>
          <w:marTop w:val="0"/>
          <w:marBottom w:val="0"/>
          <w:divBdr>
            <w:top w:val="none" w:sz="0" w:space="0" w:color="auto"/>
            <w:left w:val="none" w:sz="0" w:space="0" w:color="auto"/>
            <w:bottom w:val="none" w:sz="0" w:space="0" w:color="auto"/>
            <w:right w:val="none" w:sz="0" w:space="0" w:color="auto"/>
          </w:divBdr>
        </w:div>
        <w:div w:id="324625371">
          <w:marLeft w:val="640"/>
          <w:marRight w:val="0"/>
          <w:marTop w:val="0"/>
          <w:marBottom w:val="0"/>
          <w:divBdr>
            <w:top w:val="none" w:sz="0" w:space="0" w:color="auto"/>
            <w:left w:val="none" w:sz="0" w:space="0" w:color="auto"/>
            <w:bottom w:val="none" w:sz="0" w:space="0" w:color="auto"/>
            <w:right w:val="none" w:sz="0" w:space="0" w:color="auto"/>
          </w:divBdr>
        </w:div>
        <w:div w:id="1847673343">
          <w:marLeft w:val="640"/>
          <w:marRight w:val="0"/>
          <w:marTop w:val="0"/>
          <w:marBottom w:val="0"/>
          <w:divBdr>
            <w:top w:val="none" w:sz="0" w:space="0" w:color="auto"/>
            <w:left w:val="none" w:sz="0" w:space="0" w:color="auto"/>
            <w:bottom w:val="none" w:sz="0" w:space="0" w:color="auto"/>
            <w:right w:val="none" w:sz="0" w:space="0" w:color="auto"/>
          </w:divBdr>
        </w:div>
        <w:div w:id="1889143683">
          <w:marLeft w:val="640"/>
          <w:marRight w:val="0"/>
          <w:marTop w:val="0"/>
          <w:marBottom w:val="0"/>
          <w:divBdr>
            <w:top w:val="none" w:sz="0" w:space="0" w:color="auto"/>
            <w:left w:val="none" w:sz="0" w:space="0" w:color="auto"/>
            <w:bottom w:val="none" w:sz="0" w:space="0" w:color="auto"/>
            <w:right w:val="none" w:sz="0" w:space="0" w:color="auto"/>
          </w:divBdr>
        </w:div>
        <w:div w:id="918444302">
          <w:marLeft w:val="640"/>
          <w:marRight w:val="0"/>
          <w:marTop w:val="0"/>
          <w:marBottom w:val="0"/>
          <w:divBdr>
            <w:top w:val="none" w:sz="0" w:space="0" w:color="auto"/>
            <w:left w:val="none" w:sz="0" w:space="0" w:color="auto"/>
            <w:bottom w:val="none" w:sz="0" w:space="0" w:color="auto"/>
            <w:right w:val="none" w:sz="0" w:space="0" w:color="auto"/>
          </w:divBdr>
        </w:div>
      </w:divsChild>
    </w:div>
    <w:div w:id="2145196521">
      <w:bodyDiv w:val="1"/>
      <w:marLeft w:val="0"/>
      <w:marRight w:val="0"/>
      <w:marTop w:val="0"/>
      <w:marBottom w:val="0"/>
      <w:divBdr>
        <w:top w:val="none" w:sz="0" w:space="0" w:color="auto"/>
        <w:left w:val="none" w:sz="0" w:space="0" w:color="auto"/>
        <w:bottom w:val="none" w:sz="0" w:space="0" w:color="auto"/>
        <w:right w:val="none" w:sz="0" w:space="0" w:color="auto"/>
      </w:divBdr>
      <w:divsChild>
        <w:div w:id="2131392091">
          <w:marLeft w:val="640"/>
          <w:marRight w:val="0"/>
          <w:marTop w:val="0"/>
          <w:marBottom w:val="0"/>
          <w:divBdr>
            <w:top w:val="none" w:sz="0" w:space="0" w:color="auto"/>
            <w:left w:val="none" w:sz="0" w:space="0" w:color="auto"/>
            <w:bottom w:val="none" w:sz="0" w:space="0" w:color="auto"/>
            <w:right w:val="none" w:sz="0" w:space="0" w:color="auto"/>
          </w:divBdr>
        </w:div>
        <w:div w:id="613176531">
          <w:marLeft w:val="640"/>
          <w:marRight w:val="0"/>
          <w:marTop w:val="0"/>
          <w:marBottom w:val="0"/>
          <w:divBdr>
            <w:top w:val="none" w:sz="0" w:space="0" w:color="auto"/>
            <w:left w:val="none" w:sz="0" w:space="0" w:color="auto"/>
            <w:bottom w:val="none" w:sz="0" w:space="0" w:color="auto"/>
            <w:right w:val="none" w:sz="0" w:space="0" w:color="auto"/>
          </w:divBdr>
        </w:div>
        <w:div w:id="1056123123">
          <w:marLeft w:val="640"/>
          <w:marRight w:val="0"/>
          <w:marTop w:val="0"/>
          <w:marBottom w:val="0"/>
          <w:divBdr>
            <w:top w:val="none" w:sz="0" w:space="0" w:color="auto"/>
            <w:left w:val="none" w:sz="0" w:space="0" w:color="auto"/>
            <w:bottom w:val="none" w:sz="0" w:space="0" w:color="auto"/>
            <w:right w:val="none" w:sz="0" w:space="0" w:color="auto"/>
          </w:divBdr>
        </w:div>
        <w:div w:id="424808676">
          <w:marLeft w:val="640"/>
          <w:marRight w:val="0"/>
          <w:marTop w:val="0"/>
          <w:marBottom w:val="0"/>
          <w:divBdr>
            <w:top w:val="none" w:sz="0" w:space="0" w:color="auto"/>
            <w:left w:val="none" w:sz="0" w:space="0" w:color="auto"/>
            <w:bottom w:val="none" w:sz="0" w:space="0" w:color="auto"/>
            <w:right w:val="none" w:sz="0" w:space="0" w:color="auto"/>
          </w:divBdr>
        </w:div>
        <w:div w:id="1964384561">
          <w:marLeft w:val="640"/>
          <w:marRight w:val="0"/>
          <w:marTop w:val="0"/>
          <w:marBottom w:val="0"/>
          <w:divBdr>
            <w:top w:val="none" w:sz="0" w:space="0" w:color="auto"/>
            <w:left w:val="none" w:sz="0" w:space="0" w:color="auto"/>
            <w:bottom w:val="none" w:sz="0" w:space="0" w:color="auto"/>
            <w:right w:val="none" w:sz="0" w:space="0" w:color="auto"/>
          </w:divBdr>
        </w:div>
        <w:div w:id="1810441988">
          <w:marLeft w:val="640"/>
          <w:marRight w:val="0"/>
          <w:marTop w:val="0"/>
          <w:marBottom w:val="0"/>
          <w:divBdr>
            <w:top w:val="none" w:sz="0" w:space="0" w:color="auto"/>
            <w:left w:val="none" w:sz="0" w:space="0" w:color="auto"/>
            <w:bottom w:val="none" w:sz="0" w:space="0" w:color="auto"/>
            <w:right w:val="none" w:sz="0" w:space="0" w:color="auto"/>
          </w:divBdr>
        </w:div>
        <w:div w:id="1543248778">
          <w:marLeft w:val="640"/>
          <w:marRight w:val="0"/>
          <w:marTop w:val="0"/>
          <w:marBottom w:val="0"/>
          <w:divBdr>
            <w:top w:val="none" w:sz="0" w:space="0" w:color="auto"/>
            <w:left w:val="none" w:sz="0" w:space="0" w:color="auto"/>
            <w:bottom w:val="none" w:sz="0" w:space="0" w:color="auto"/>
            <w:right w:val="none" w:sz="0" w:space="0" w:color="auto"/>
          </w:divBdr>
        </w:div>
        <w:div w:id="513617695">
          <w:marLeft w:val="640"/>
          <w:marRight w:val="0"/>
          <w:marTop w:val="0"/>
          <w:marBottom w:val="0"/>
          <w:divBdr>
            <w:top w:val="none" w:sz="0" w:space="0" w:color="auto"/>
            <w:left w:val="none" w:sz="0" w:space="0" w:color="auto"/>
            <w:bottom w:val="none" w:sz="0" w:space="0" w:color="auto"/>
            <w:right w:val="none" w:sz="0" w:space="0" w:color="auto"/>
          </w:divBdr>
        </w:div>
        <w:div w:id="1473868049">
          <w:marLeft w:val="640"/>
          <w:marRight w:val="0"/>
          <w:marTop w:val="0"/>
          <w:marBottom w:val="0"/>
          <w:divBdr>
            <w:top w:val="none" w:sz="0" w:space="0" w:color="auto"/>
            <w:left w:val="none" w:sz="0" w:space="0" w:color="auto"/>
            <w:bottom w:val="none" w:sz="0" w:space="0" w:color="auto"/>
            <w:right w:val="none" w:sz="0" w:space="0" w:color="auto"/>
          </w:divBdr>
        </w:div>
        <w:div w:id="1065690096">
          <w:marLeft w:val="640"/>
          <w:marRight w:val="0"/>
          <w:marTop w:val="0"/>
          <w:marBottom w:val="0"/>
          <w:divBdr>
            <w:top w:val="none" w:sz="0" w:space="0" w:color="auto"/>
            <w:left w:val="none" w:sz="0" w:space="0" w:color="auto"/>
            <w:bottom w:val="none" w:sz="0" w:space="0" w:color="auto"/>
            <w:right w:val="none" w:sz="0" w:space="0" w:color="auto"/>
          </w:divBdr>
        </w:div>
        <w:div w:id="1235506092">
          <w:marLeft w:val="640"/>
          <w:marRight w:val="0"/>
          <w:marTop w:val="0"/>
          <w:marBottom w:val="0"/>
          <w:divBdr>
            <w:top w:val="none" w:sz="0" w:space="0" w:color="auto"/>
            <w:left w:val="none" w:sz="0" w:space="0" w:color="auto"/>
            <w:bottom w:val="none" w:sz="0" w:space="0" w:color="auto"/>
            <w:right w:val="none" w:sz="0" w:space="0" w:color="auto"/>
          </w:divBdr>
        </w:div>
        <w:div w:id="316111926">
          <w:marLeft w:val="640"/>
          <w:marRight w:val="0"/>
          <w:marTop w:val="0"/>
          <w:marBottom w:val="0"/>
          <w:divBdr>
            <w:top w:val="none" w:sz="0" w:space="0" w:color="auto"/>
            <w:left w:val="none" w:sz="0" w:space="0" w:color="auto"/>
            <w:bottom w:val="none" w:sz="0" w:space="0" w:color="auto"/>
            <w:right w:val="none" w:sz="0" w:space="0" w:color="auto"/>
          </w:divBdr>
        </w:div>
        <w:div w:id="1479304855">
          <w:marLeft w:val="640"/>
          <w:marRight w:val="0"/>
          <w:marTop w:val="0"/>
          <w:marBottom w:val="0"/>
          <w:divBdr>
            <w:top w:val="none" w:sz="0" w:space="0" w:color="auto"/>
            <w:left w:val="none" w:sz="0" w:space="0" w:color="auto"/>
            <w:bottom w:val="none" w:sz="0" w:space="0" w:color="auto"/>
            <w:right w:val="none" w:sz="0" w:space="0" w:color="auto"/>
          </w:divBdr>
        </w:div>
        <w:div w:id="1423334106">
          <w:marLeft w:val="640"/>
          <w:marRight w:val="0"/>
          <w:marTop w:val="0"/>
          <w:marBottom w:val="0"/>
          <w:divBdr>
            <w:top w:val="none" w:sz="0" w:space="0" w:color="auto"/>
            <w:left w:val="none" w:sz="0" w:space="0" w:color="auto"/>
            <w:bottom w:val="none" w:sz="0" w:space="0" w:color="auto"/>
            <w:right w:val="none" w:sz="0" w:space="0" w:color="auto"/>
          </w:divBdr>
        </w:div>
        <w:div w:id="198587156">
          <w:marLeft w:val="640"/>
          <w:marRight w:val="0"/>
          <w:marTop w:val="0"/>
          <w:marBottom w:val="0"/>
          <w:divBdr>
            <w:top w:val="none" w:sz="0" w:space="0" w:color="auto"/>
            <w:left w:val="none" w:sz="0" w:space="0" w:color="auto"/>
            <w:bottom w:val="none" w:sz="0" w:space="0" w:color="auto"/>
            <w:right w:val="none" w:sz="0" w:space="0" w:color="auto"/>
          </w:divBdr>
        </w:div>
        <w:div w:id="74785014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glossaryDocument" Target="glossary/document.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Bendrosios nuostatos"/>
          <w:gallery w:val="placeholder"/>
        </w:category>
        <w:types>
          <w:type w:val="bbPlcHdr"/>
        </w:types>
        <w:behaviors>
          <w:behavior w:val="content"/>
        </w:behaviors>
        <w:guid w:val="{B7F1374E-4487-4460-92F7-2690AEADB053}"/>
      </w:docPartPr>
      <w:docPartBody>
        <w:p w:rsidR="005E5192" w:rsidRDefault="000D749D">
          <w:r w:rsidRPr="000772DD">
            <w:rPr>
              <w:rStyle w:val="Vietosrezervavimoenklotekstas"/>
            </w:rPr>
            <w:t>Norėdami įvesti tekstą, spustelėkite arba bakstelėkite čia.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BA"/>
    <w:family w:val="swiss"/>
    <w:pitch w:val="variable"/>
    <w:sig w:usb0="E4002EFF" w:usb1="C2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296"/>
  <w:hyphenationZone w:val="396"/>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49D"/>
    <w:rsid w:val="000D749D"/>
    <w:rsid w:val="002F33D9"/>
    <w:rsid w:val="005E5192"/>
    <w:rsid w:val="007C107F"/>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lt-LT" w:eastAsia="lt-LT"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styleId="Vietosrezervavimoenklotekstas">
    <w:name w:val="Placeholder Text"/>
    <w:basedOn w:val="Numatytasispastraiposriftas"/>
    <w:uiPriority w:val="99"/>
    <w:semiHidden/>
    <w:rsid w:val="000D749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72DC84F-FA52-456B-AF03-45F2BF97EB7D}">
  <we:reference id="f78a3046-9e99-4300-aa2b-5814002b01a2" version="1.55.1.0" store="EXCatalog" storeType="EXCatalog"/>
  <we:alternateReferences>
    <we:reference id="WA104382081" version="1.55.1.0" store="lt-LT" storeType="OMEX"/>
  </we:alternateReferences>
  <we:properties>
    <we:property name="MENDELEY_CITATIONS" value="[{&quot;citationID&quot;:&quot;MENDELEY_CITATION_41875891-8a3b-47e6-845c-58c73d318131&quot;,&quot;properties&quot;:{&quot;noteIndex&quot;:0},&quot;isEdited&quot;:false,&quot;manualOverride&quot;:{&quot;isManuallyOverridden&quot;:false,&quot;citeprocText&quot;:&quot;[1,2]&quot;,&quot;manualOverrideText&quot;:&quot;&quot;},&quot;citationItems&quot;:[{&quot;id&quot;:&quot;77682317-870a-3afb-8e47-56ce97e6b572&quot;,&quot;itemData&quot;:{&quot;type&quot;:&quot;chapter&quot;,&quot;id&quot;:&quot;77682317-870a-3afb-8e47-56ce97e6b572&quot;,&quot;title&quot;:&quot;Ryegrasses&quot;,&quot;author&quot;:[{&quot;family&quot;:&quot;Humphreys&quot;,&quot;given&quot;:&quot;Mervyn&quot;,&quot;parse-names&quot;:false,&quot;dropping-particle&quot;:&quot;&quot;,&quot;non-dropping-particle&quot;:&quot;&quot;},{&quot;family&quot;:&quot;Feuerstein&quot;,&quot;given&quot;:&quot;Ulf&quot;,&quot;parse-names&quot;:false,&quot;dropping-particle&quot;:&quot;&quot;,&quot;non-dropping-particle&quot;:&quot;&quot;},{&quot;family&quot;:&quot;Vandewalle&quot;,&quot;given&quot;:&quot;Muriel&quot;,&quot;parse-names&quot;:false,&quot;dropping-particle&quot;:&quot;&quot;,&quot;non-dropping-particle&quot;:&quot;&quot;},{&quot;family&quot;:&quot;Baert&quot;,&quot;given&quot;:&quot;Joost&quot;,&quot;parse-names&quot;:false,&quot;dropping-particle&quot;:&quot;&quot;,&quot;non-dropping-particle&quot;:&quot;&quot;}],&quot;container-title&quot;:&quot;Fodder Crops and Amenity Grasses&quot;,&quot;editor&quot;:[{&quot;family&quot;:&quot;Boller&quot;,&quot;given&quot;:&quot;Beat&quot;,&quot;parse-names&quot;:false,&quot;dropping-particle&quot;:&quot;&quot;,&quot;non-dropping-particle&quot;:&quot;&quot;},{&quot;family&quot;:&quot;Posselt&quot;,&quot;given&quot;:&quot;Ulrich K&quot;,&quot;parse-names&quot;:false,&quot;dropping-particle&quot;:&quot;&quot;,&quot;non-dropping-particle&quot;:&quot;&quot;},{&quot;family&quot;:&quot;Veronesi&quot;,&quot;given&quot;:&quot;Fabio&quot;,&quot;parse-names&quot;:false,&quot;dropping-particle&quot;:&quot;&quot;,&quot;non-dropping-particle&quot;:&quot;&quot;}],&quot;DOI&quot;:&quot;10.1007/978-1-4419-0760-8_10&quot;,&quot;ISBN&quot;:&quot;978-1-4419-0760-8&quot;,&quot;URL&quot;:&quot;https://doi.org/10.1007/978-1-4419-0760-8_10&quot;,&quot;issued&quot;:{&quot;date-parts&quot;:[[2010]]},&quot;publisher-place&quot;:&quot;New York, NY&quot;,&quot;page&quot;:&quot;211-260&quot;,&quot;abstract&quot;:&quot;In the temperate regions of the world ryegrasses comprise the main sown forage grasses of which the outbreeding perennial, Italian and Westerwolths ryegrasses are the most economically important. This chapter presents information on the origin and systematics of these forage grasses which share a high degree of genome ancestry with the cereals originating in the eastern Mediterranean basin. It considers how plant breeding has enhanced natural genetic resources to produce valuable new varieties with improved production and livestock nutrition characteristics together with increased tolerance of environmental stresses caused by biotic (pests and diseases) and abiotic (temperature, water and mineral extremes) pressures. The challenge of maintaining the optimum balance between vegetative growth and seed production is also addressed. Breeding methodologies based on traditional techniques are discussed and the integration of new biotechnologies into breeding programmes is reviewed. Breeding achievements are evaluated and future goals considered in relation to the increasingly diverse demands placed on grassland to provide ecosystem services, amenity value and systematic breeding as well as providing feed for ruminants.&quot;,&quot;publisher&quot;:&quot;Springer New York&quot;,&quot;container-title-short&quot;:&quot;&quot;},&quot;isTemporary&quot;:false},{&quot;id&quot;:&quot;15548a9b-478a-31db-b0c0-22858009951b&quot;,&quot;itemData&quot;:{&quot;type&quot;:&quot;article-journal&quot;,&quot;id&quot;:&quot;15548a9b-478a-31db-b0c0-22858009951b&quot;,&quot;title&quot;:&quot;Progress in breeding perennial forage grasses for temperate agriculture&quot;,&quot;author&quot;:[{&quot;family&quot;:&quot;Wilkins&quot;,&quot;given&quot;:&quot;P. W.&quot;,&quot;parse-names&quot;:false,&quot;dropping-particle&quot;:&quot;&quot;,&quot;non-dropping-particle&quot;:&quot;&quot;},{&quot;family&quot;:&quot;Humphrey&quot;,&quot;given&quot;:&quot;M. O.&quot;,&quot;parse-names&quot;:false,&quot;dropping-particle&quot;:&quot;&quot;,&quot;non-dropping-particle&quot;:&quot;&quot;}],&quot;container-title&quot;:&quot;The Journal of Agricultural Science&quot;,&quot;container-title-short&quot;:&quot;J Agric Sci&quot;,&quot;accessed&quot;:{&quot;date-parts&quot;:[[2017,2,6]]},&quot;DOI&quot;:&quot;10.1017/S0021859603003058&quot;,&quot;ISSN&quot;:&quot;00218596&quot;,&quot;URL&quot;:&quot;http://www.journals.cambridge.org/abstract_S0021859603003058&quot;,&quot;issued&quot;:{&quot;date-parts&quot;:[[2003,3]]},&quot;page&quot;:&quot;129-150&quot;,&quot;publisher&quot;:&quot;Cambridge University Press&quot;,&quot;issue&quot;:&quot;2&quot;,&quot;volume&quot;:&quot;140&quot;},&quot;isTemporary&quot;:false}],&quot;citationTag&quot;:&quot;MENDELEY_CITATION_v3_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&quot;},{&quot;citationID&quot;:&quot;MENDELEY_CITATION_10cf1366-82c5-4842-926a-1618f3d51b5e&quot;,&quot;properties&quot;:{&quot;noteIndex&quot;:0},&quot;isEdited&quot;:false,&quot;manualOverride&quot;:{&quot;isManuallyOverridden&quot;:false,&quot;citeprocText&quot;:&quot;[3]&quot;,&quot;manualOverrideText&quot;:&quot;&quot;},&quot;citationTag&quot;:&quot;MENDELEY_CITATION_v3_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&quot;,&quot;citationItems&quot;:[{&quot;id&quot;:&quot;c68c47ab-a9ef-3dc7-8bd2-535ae490ddeb&quot;,&quot;itemData&quot;:{&quot;type&quot;:&quot;report&quot;,&quot;id&quot;:&quot;c68c47ab-a9ef-3dc7-8bd2-535ae490ddeb&quot;,&quot;title&quot;:&quot;Effect of Replacing Corn Silage with Annual Ryegrass Silage on Nutrient Digestibility, Intake, and Milk Yield for Lactating Dairy Cows&quot;,&quot;author&quot;:[{&quot;family&quot;:&quot;Bernard&quot;,&quot;given&quot;:&quot;J K&quot;,&quot;parse-names&quot;:false,&quot;dropping-particle&quot;:&quot;&quot;,&quot;non-dropping-particle&quot;:&quot;&quot;},{&quot;family&quot;:&quot;West&quot;,&quot;given&quot;:&quot;J W&quot;,&quot;parse-names&quot;:false,&quot;dropping-particle&quot;:&quot;&quot;,&quot;non-dropping-particle&quot;:&quot;&quot;},{&quot;family&quot;:&quot;Trammell&quot;,&quot;given&quot;:&quot;D S&quot;,&quot;parse-names&quot;:false,&quot;dropping-particle&quot;:&quot;&quot;,&quot;non-dropping-particle&quot;:&quot;&quot;}],&quot;container-title&quot;:&quot;J. Dairy Sci&quot;,&quot;DOI&quot;:&quot;10.3168/jds.S0022-0302(02)74307-5&quot;,&quot;ISBN&quot;:&quot;85:22772282&quot;,&quot;issued&quot;:{&quot;date-parts&quot;:[[2002]]},&quot;number-of-pages&quot;:&quot;2277-2282&quot;,&quot;abstract&quot;:&quot;Twenty Holstein cows were used in an 8-wk random-ized block design study to determine the effects of replacing corn silage with ryegrass silage on nutrient intake, apparent digestion, milk yield, and milk composition. The 8-wk trial consisted of a 2-wk preliminary period followed by a 6-wk collection period. Experimental diets were formulated to provide 55.5% of the total dry matter (DM) as forage. Ryegrass silage was substituted for 0, 35, 65, and 100% of DM provided by corn silage. Dietary concentrations of neutral detergent fiber (NDF) and acid detergent fiber (ADF) increased as rye-grass silage replaced corn silage. Intake of DM and crude protein (CP) was similar for all treatments, but intake of NDF and ADF increased linearly as ryegrass silage replaced corn silage. Apparent digestibility of DM declined linearly, whereas digestibility of CP increased linearly as ryegrass silage replaced corn silage. Apparent digestibility of NDF and ADF was highest for the diets in which ryegrass or corn silages provided all of the forage, resulting in a quadratic response. Dry matter intake was not different among treatments. Yield of milk, fat, and protein increased as ryegrass silage replaced corn silage. No differences were observed for body weight change, body condition score, and serum urea nitrogen concentration, but serum glucose concentration increased with increasing dietary proportion of ryegrass silage. These results indicate that substituting ryegrass silage for a portion or all of the corn silage in diets fed to lactating dairy cows can improve yield of milk and components. (Key words: annual ryegrass silage, corn silage, nutrient digestibility, milk yield) Abbreviation key: CS = corn silage, ECM = energy-corrected milk, RS = annual ryegrass silage.&quot;,&quot;volume&quot;:&quot;85&quot;,&quot;container-title-short&quot;:&quot;&quot;},&quot;isTemporary&quot;:false}]},{&quot;citationID&quot;:&quot;MENDELEY_CITATION_2833fa0c-827a-463d-9170-bc6f81c12d86&quot;,&quot;properties&quot;:{&quot;noteIndex&quot;:0},&quot;isEdited&quot;:false,&quot;manualOverride&quot;:{&quot;isManuallyOverridden&quot;:false,&quot;citeprocText&quot;:&quot;[4]&quot;,&quot;manualOverrideText&quot;:&quot;&quot;},&quot;citationTag&quot;:&quot;MENDELEY_CITATION_v3_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&quot;,&quot;citationItems&quot;:[{&quot;id&quot;:&quot;e501b02d-ae21-3082-8168-ac82b7ec99cb&quot;,&quot;itemData&quot;:{&quot;type&quot;:&quot;article-journal&quot;,&quot;id&quot;:&quot;e501b02d-ae21-3082-8168-ac82b7ec99cb&quot;,&quot;title&quot;:&quot;Climate Change in the Baltic Sea Region: A Summary&quot;,&quot;author&quot;:[{&quot;family&quot;:&quot;Meier&quot;,&quot;given&quot;:&quot;H E M&quot;,&quot;parse-names&quot;:false,&quot;dropping-particle&quot;:&quot;&quot;,&quot;non-dropping-particle&quot;:&quot;&quot;},{&quot;family&quot;:&quot;Kniebusch&quot;,&quot;given&quot;:&quot;M&quot;,&quot;parse-names&quot;:false,&quot;dropping-particle&quot;:&quot;&quot;,&quot;non-dropping-particle&quot;:&quot;&quot;},{&quot;family&quot;:&quot;Dieterich&quot;,&quot;given&quot;:&quot;C&quot;,&quot;parse-names&quot;:false,&quot;dropping-particle&quot;:&quot;&quot;,&quot;non-dropping-particle&quot;:&quot;&quot;},{&quot;family&quot;:&quot;Gröger&quot;,&quot;given&quot;:&quot;M&quot;,&quot;parse-names&quot;:false,&quot;dropping-particle&quot;:&quot;&quot;,&quot;non-dropping-particle&quot;:&quot;&quot;},{&quot;family&quot;:&quot;Zorita&quot;,&quot;given&quot;:&quot;E&quot;,&quot;parse-names&quot;:false,&quot;dropping-particle&quot;:&quot;&quot;,&quot;non-dropping-particle&quot;:&quot;&quot;},{&quot;family&quot;:&quot;Elmgren&quot;,&quot;given&quot;:&quot;R&quot;,&quot;parse-names&quot;:false,&quot;dropping-particle&quot;:&quot;&quot;,&quot;non-dropping-particle&quot;:&quot;&quot;},{&quot;family&quot;:&quot;Myrberg&quot;,&quot;given&quot;:&quot;K&quot;,&quot;parse-names&quot;:false,&quot;dropping-particle&quot;:&quot;&quot;,&quot;non-dropping-particle&quot;:&quot;&quot;},{&quot;family&quot;:&quot;Ahola&quot;,&quot;given&quot;:&quot;M&quot;,&quot;parse-names&quot;:false,&quot;dropping-particle&quot;:&quot;&quot;,&quot;non-dropping-particle&quot;:&quot;&quot;},{&quot;family&quot;:&quot;Bartosova&quot;,&quot;given&quot;:&quot;A&quot;,&quot;parse-names&quot;:false,&quot;dropping-particle&quot;:&quot;&quot;,&quot;non-dropping-particle&quot;:&quot;&quot;},{&quot;family&quot;:&quot;Bonsdorff&quot;,&quot;given&quot;:&quot;E&quot;,&quot;parse-names&quot;:false,&quot;dropping-particle&quot;:&quot;&quot;,&quot;non-dropping-particle&quot;:&quot;&quot;},{&quot;family&quot;:&quot;Börgel&quot;,&quot;given&quot;:&quot;F&quot;,&quot;parse-names&quot;:false,&quot;dropping-particle&quot;:&quot;&quot;,&quot;non-dropping-particle&quot;:&quot;&quot;},{&quot;family&quot;:&quot;Capell&quot;,&quot;given&quot;:&quot;R&quot;,&quot;parse-names&quot;:false,&quot;dropping-particle&quot;:&quot;&quot;,&quot;non-dropping-particle&quot;:&quot;&quot;},{&quot;family&quot;:&quot;Carlén&quot;,&quot;given&quot;:&quot;I&quot;,&quot;parse-names&quot;:false,&quot;dropping-particle&quot;:&quot;&quot;,&quot;non-dropping-particle&quot;:&quot;&quot;},{&quot;family&quot;:&quot;Carlund&quot;,&quot;given&quot;:&quot;T&quot;,&quot;parse-names&quot;:false,&quot;dropping-particle&quot;:&quot;&quot;,&quot;non-dropping-particle&quot;:&quot;&quot;},{&quot;family&quot;:&quot;Carstensen&quot;,&quot;given&quot;:&quot;J&quot;,&quot;parse-names&quot;:false,&quot;dropping-particle&quot;:&quot;&quot;,&quot;non-dropping-particle&quot;:&quot;&quot;},{&quot;family&quot;:&quot;Christensen&quot;,&quot;given&quot;:&quot;O B&quot;,&quot;parse-names&quot;:false,&quot;dropping-particle&quot;:&quot;&quot;,&quot;non-dropping-particle&quot;:&quot;&quot;},{&quot;family&quot;:&quot;Dierschke&quot;,&quot;given&quot;:&quot;V&quot;,&quot;parse-names&quot;:false,&quot;dropping-particle&quot;:&quot;&quot;,&quot;non-dropping-particle&quot;:&quot;&quot;},{&quot;family&quot;:&quot;Frauen&quot;,&quot;given&quot;:&quot;C&quot;,&quot;parse-names&quot;:false,&quot;dropping-particle&quot;:&quot;&quot;,&quot;non-dropping-particle&quot;:&quot;&quot;},{&quot;family&quot;:&quot;Frederiksen&quot;,&quot;given&quot;:&quot;M&quot;,&quot;parse-names&quot;:false,&quot;dropping-particle&quot;:&quot;&quot;,&quot;non-dropping-particle&quot;:&quot;&quot;},{&quot;family&quot;:&quot;Gaget&quot;,&quot;given&quot;:&quot;E&quot;,&quot;parse-names&quot;:false,&quot;dropping-particle&quot;:&quot;&quot;,&quot;non-dropping-particle&quot;:&quot;&quot;},{&quot;family&quot;:&quot;Galatius&quot;,&quot;given&quot;:&quot;A&quot;,&quot;parse-names&quot;:false,&quot;dropping-particle&quot;:&quot;&quot;,&quot;non-dropping-particle&quot;:&quot;&quot;},{&quot;family&quot;:&quot;Haapala&quot;,&quot;given&quot;:&quot;J J&quot;,&quot;parse-names&quot;:false,&quot;dropping-particle&quot;:&quot;&quot;,&quot;non-dropping-particle&quot;:&quot;&quot;},{&quot;family&quot;:&quot;Halkka&quot;,&quot;given&quot;:&quot;A&quot;,&quot;parse-names&quot;:false,&quot;dropping-particle&quot;:&quot;&quot;,&quot;non-dropping-particle&quot;:&quot;&quot;},{&quot;family&quot;:&quot;Hugelius&quot;,&quot;given&quot;:&quot;G&quot;,&quot;parse-names&quot;:false,&quot;dropping-particle&quot;:&quot;&quot;,&quot;non-dropping-particle&quot;:&quot;&quot;},{&quot;family&quot;:&quot;Hünicke&quot;,&quot;given&quot;:&quot;B&quot;,&quot;parse-names&quot;:false,&quot;dropping-particle&quot;:&quot;&quot;,&quot;non-dropping-particle&quot;:&quot;&quot;},{&quot;family&quot;:&quot;Jaagus&quot;,&quot;given&quot;:&quot;J&quot;,&quot;parse-names&quot;:false,&quot;dropping-particle&quot;:&quot;&quot;,&quot;non-dropping-particle&quot;:&quot;&quot;},{&quot;family&quot;:&quot;Jüssi&quot;,&quot;given&quot;:&quot;M&quot;,&quot;parse-names&quot;:false,&quot;dropping-particle&quot;:&quot;&quot;,&quot;non-dropping-particle&quot;:&quot;&quot;},{&quot;family&quot;:&quot;Käyhkö&quot;,&quot;given&quot;:&quot;J&quot;,&quot;parse-names&quot;:false,&quot;dropping-particle&quot;:&quot;&quot;,&quot;non-dropping-particle&quot;:&quot;&quot;},{&quot;family&quot;:&quot;Kirchner&quot;,&quot;given&quot;:&quot;N&quot;,&quot;parse-names&quot;:false,&quot;dropping-particle&quot;:&quot;&quot;,&quot;non-dropping-particle&quot;:&quot;&quot;},{&quot;family&quot;:&quot;Kjellström&quot;,&quot;given&quot;:&quot;E&quot;,&quot;parse-names&quot;:false,&quot;dropping-particle&quot;:&quot;&quot;,&quot;non-dropping-particle&quot;:&quot;&quot;},{&quot;family&quot;:&quot;Kulinski&quot;,&quot;given&quot;:&quot;K&quot;,&quot;parse-names&quot;:false,&quot;dropping-particle&quot;:&quot;&quot;,&quot;non-dropping-particle&quot;:&quot;&quot;},{&quot;family&quot;:&quot;Lehmann&quot;,&quot;given&quot;:&quot;A&quot;,&quot;parse-names&quot;:false,&quot;dropping-particle&quot;:&quot;&quot;,&quot;non-dropping-particle&quot;:&quot;&quot;},{&quot;family&quot;:&quot;Lindström&quot;,&quot;given&quot;:&quot;G&quot;,&quot;parse-names&quot;:false,&quot;dropping-particle&quot;:&quot;&quot;,&quot;non-dropping-particle&quot;:&quot;&quot;},{&quot;family&quot;:&quot;May&quot;,&quot;given&quot;:&quot;W&quot;,&quot;parse-names&quot;:false,&quot;dropping-particle&quot;:&quot;&quot;,&quot;non-dropping-particle&quot;:&quot;&quot;},{&quot;family&quot;:&quot;Miller&quot;,&quot;given&quot;:&quot;P&quot;,&quot;parse-names&quot;:false,&quot;dropping-particle&quot;:&quot;&quot;,&quot;non-dropping-particle&quot;:&quot;&quot;},{&quot;family&quot;:&quot;Mohrholz&quot;,&quot;given&quot;:&quot;V&quot;,&quot;parse-names&quot;:false,&quot;dropping-particle&quot;:&quot;&quot;,&quot;non-dropping-particle&quot;:&quot;&quot;},{&quot;family&quot;:&quot;Müller-Karulis&quot;,&quot;given&quot;:&quot;B&quot;,&quot;parse-names&quot;:false,&quot;dropping-particle&quot;:&quot;&quot;,&quot;non-dropping-particle&quot;:&quot;&quot;},{&quot;family&quot;:&quot;Pavón-Jordán&quot;,&quot;given&quot;:&quot;D&quot;,&quot;parse-names&quot;:false,&quot;dropping-particle&quot;:&quot;&quot;,&quot;non-dropping-particle&quot;:&quot;&quot;},{&quot;family&quot;:&quot;Quante&quot;,&quot;given&quot;:&quot;M&quot;,&quot;parse-names&quot;:false,&quot;dropping-particle&quot;:&quot;&quot;,&quot;non-dropping-particle&quot;:&quot;&quot;},{&quot;family&quot;:&quot;Reckermann&quot;,&quot;given&quot;:&quot;M&quot;,&quot;parse-names&quot;:false,&quot;dropping-particle&quot;:&quot;&quot;,&quot;non-dropping-particle&quot;:&quot;&quot;},{&quot;family&quot;:&quot;Rutgersson&quot;,&quot;given&quot;:&quot;A&quot;,&quot;parse-names&quot;:false,&quot;dropping-particle&quot;:&quot;&quot;,&quot;non-dropping-particle&quot;:&quot;&quot;},{&quot;family&quot;:&quot;Savchuk&quot;,&quot;given&quot;:&quot;O P&quot;,&quot;parse-names&quot;:false,&quot;dropping-particle&quot;:&quot;&quot;,&quot;non-dropping-particle&quot;:&quot;&quot;},{&quot;family&quot;:&quot;Stendel&quot;,&quot;given&quot;:&quot;M&quot;,&quot;parse-names&quot;:false,&quot;dropping-particle&quot;:&quot;&quot;,&quot;non-dropping-particle&quot;:&quot;&quot;},{&quot;family&quot;:&quot;Tuomi&quot;,&quot;given&quot;:&quot;L&quot;,&quot;parse-names&quot;:false,&quot;dropping-particle&quot;:&quot;&quot;,&quot;non-dropping-particle&quot;:&quot;&quot;},{&quot;family&quot;:&quot;Viitasalo&quot;,&quot;given&quot;:&quot;M&quot;,&quot;parse-names&quot;:false,&quot;dropping-particle&quot;:&quot;&quot;,&quot;non-dropping-particle&quot;:&quot;&quot;},{&quot;family&quot;:&quot;Weisse&quot;,&quot;given&quot;:&quot;R&quot;,&quot;parse-names&quot;:false,&quot;dropping-particle&quot;:&quot;&quot;,&quot;non-dropping-particle&quot;:&quot;&quot;},{&quot;family&quot;:&quot;Zhang&quot;,&quot;given&quot;:&quot;W&quot;,&quot;parse-names&quot;:false,&quot;dropping-particle&quot;:&quot;&quot;,&quot;non-dropping-particle&quot;:&quot;&quot;}],&quot;container-title&quot;:&quot;Earth System Dynamics Discuss&quot;,&quot;DOI&quot;:&quot;10.5194/esd-2021-67&quot;,&quot;ISSN&quot;:&quot;2190-4995&quot;,&quot;URL&quot;:&quot;https://esd.copernicus.org/preprints/esd-2021-67/&quot;,&quot;issued&quot;:{&quot;date-parts&quot;:[[2022,8,19]]},&quot;page&quot;:&quot;457-593&quot;,&quot;publisher&quot;:&quot;Copernicus Publications&quot;,&quot;volume&quot;:&quot;13&quot;,&quot;container-title-short&quot;:&quot;&quot;},&quot;isTemporary&quot;:false}]},{&quot;citationID&quot;:&quot;MENDELEY_CITATION_ece1fe4a-89dd-40ca-a3e2-849a7f4bb4bb&quot;,&quot;properties&quot;:{&quot;noteIndex&quot;:0},&quot;isEdited&quot;:false,&quot;manualOverride&quot;:{&quot;isManuallyOverridden&quot;:false,&quot;citeprocText&quot;:&quot;[5,6]&quot;,&quot;manualOverrideText&quot;:&quot;&quot;},&quot;citationItems&quot;:[{&quot;id&quot;:&quot;24c51442-ac7d-3464-acf3-ffc044bc2da9&quot;,&quot;itemData&quot;:{&quot;type&quot;:&quot;article-journal&quot;,&quot;id&quot;:&quot;24c51442-ac7d-3464-acf3-ffc044bc2da9&quot;,&quot;title&quot;:&quot;How can forage production in Nordic and Mediterranean Europe adapt to the challenges and opportunities arising from climate change?&quot;,&quot;author&quot;:[{&quot;family&quot;:&quot;Ergon&quot;,&quot;given&quot;:&quot;Å&quot;,&quot;parse-names&quot;:false,&quot;dropping-particle&quot;:&quot;&quot;,&quot;non-dropping-particle&quot;:&quot;&quot;},{&quot;family&quot;:&quot;Seddaiu&quot;,&quot;given&quot;:&quot;G&quot;,&quot;parse-names&quot;:false,&quot;dropping-particle&quot;:&quot;&quot;,&quot;non-dropping-particle&quot;:&quot;&quot;},{&quot;family&quot;:&quot;Korhonen&quot;,&quot;given&quot;:&quot;P&quot;,&quot;parse-names&quot;:false,&quot;dropping-particle&quot;:&quot;&quot;,&quot;non-dropping-particle&quot;:&quot;&quot;},{&quot;family&quot;:&quot;Virkajärvi&quot;,&quot;given&quot;:&quot;P&quot;,&quot;parse-names&quot;:false,&quot;dropping-particle&quot;:&quot;&quot;,&quot;non-dropping-particle&quot;:&quot;&quot;},{&quot;family&quot;:&quot;Bellocchi&quot;,&quot;given&quot;:&quot;Gianni&quot;,&quot;parse-names&quot;:false,&quot;dropping-particle&quot;:&quot;&quot;,&quot;non-dropping-particle&quot;:&quot;&quot;},{&quot;family&quot;:&quot;Østrem&quot;,&quot;given&quot;:&quot;L&quot;,&quot;parse-names&quot;:false,&quot;dropping-particle&quot;:&quot;&quot;,&quot;non-dropping-particle&quot;:&quot;&quot;},{&quot;family&quot;:&quot;Reheul&quot;,&quot;given&quot;:&quot;D&quot;,&quot;parse-names&quot;:false,&quot;dropping-particle&quot;:&quot;&quot;,&quot;non-dropping-particle&quot;:&quot;&quot;},{&quot;family&quot;:&quot;Volaire&quot;,&quot;given&quot;:&quot;Florence&quot;,&quot;parse-names&quot;:false,&quot;dropping-particle&quot;:&quot;&quot;,&quot;non-dropping-particle&quot;:&quot;&quot;},{&quot;family&quot;:&quot;Ergon&quot;,&quot;given&quot;:&quot;Å&quot;,&quot;parse-names&quot;:false,&quot;dropping-particle&quot;:&quot;&quot;,&quot;non-dropping-particle&quot;:&quot;&quot;},{&quot;family&quot;:&quot;Seddaiu&quot;,&quot;given&quot;:&quot;G&quot;,&quot;parse-names&quot;:false,&quot;dropping-particle&quot;:&quot;&quot;,&quot;non-dropping-particle&quot;:&quot;&quot;},{&quot;family&quot;:&quot;Korhonen&quot;,&quot;given&quot;:&quot;P&quot;,&quot;parse-names&quot;:false,&quot;dropping-particle&quot;:&quot;&quot;,&quot;non-dropping-particle&quot;:&quot;&quot;},{&quot;family&quot;:&quot;Virkajärvi&quot;,&quot;given&quot;:&quot;P&quot;,&quot;parse-names&quot;:false,&quot;dropping-particle&quot;:&quot;&quot;,&quot;non-dropping-particle&quot;:&quot;&quot;},{&quot;family&quot;:&quot;Bellocchi&quot;,&quot;given&quot;:&quot;Gianni&quot;,&quot;parse-names&quot;:false,&quot;dropping-particle&quot;:&quot;&quot;,&quot;non-dropping-particle&quot;:&quot;&quot;}],&quot;container-title&quot;:&quot;European Journal of Agronomy&quot;,&quot;DOI&quot;:&quot;10.1016/j.eja.2017.09.016&quot;,&quot;ISSN&quot;:&quot;1161-0301&quot;,&quot;URL&quot;:&quot;http://dx.doi.org/10.1016/j.eja.2017.09.016&quot;,&quot;issued&quot;:{&quot;date-parts&quot;:[[2018]]},&quot;page&quot;:&quot;97-106&quot;,&quot;publisher&quot;:&quot;Elsevier&quot;,&quot;volume&quot;:&quot;92&quot;,&quot;container-title-short&quot;:&quot;&quot;},&quot;isTemporary&quot;:false},{&quot;id&quot;:&quot;229dc1fa-1db0-362c-a0f7-d8ae849f4dc5&quot;,&quot;itemData&quot;:{&quot;type&quot;:&quot;chapter&quot;,&quot;id&quot;:&quot;229dc1fa-1db0-362c-a0f7-d8ae849f4dc5&quot;,&quot;title&quot;:&quot;Breeding Forages to Cope with Environmental Challenges in the Light of Climate Change and Resource Limitations&quot;,&quot;author&quot;:[{&quot;family&quot;:&quot;Helgadóttir&quot;,&quot;given&quot;:&quot;Áslaug&quot;,&quot;parse-names&quot;:false,&quot;dropping-particle&quot;:&quot;&quot;,&quot;non-dropping-particle&quot;:&quot;&quot;},{&quot;family&quot;:&quot;Ostrem&quot;,&quot;given&quot;:&quot;Liv&quot;,&quot;parse-names&quot;:false,&quot;dropping-particle&quot;:&quot;&quot;,&quot;non-dropping-particle&quot;:&quot;&quot;},{&quot;family&quot;:&quot;Collins&quot;,&quot;given&quot;:&quot;R. P&quot;,&quot;parse-names&quot;:false,&quot;dropping-particle&quot;:&quot;&quot;,&quot;non-dropping-particle&quot;:&quot;&quot;},{&quot;family&quot;:&quot;Humphreys&quot;,&quot;given&quot;:&quot;Mike&quot;,&quot;parse-names&quot;:false,&quot;dropping-particle&quot;:&quot;&quot;,&quot;non-dropping-particle&quot;:&quot;&quot;},{&quot;family&quot;:&quot;Marshall&quot;,&quot;given&quot;:&quot;A&quot;,&quot;parse-names&quot;:false,&quot;dropping-particle&quot;:&quot;&quot;,&quot;non-dropping-particle&quot;:&quot;&quot;},{&quot;family&quot;:&quot;Julier&quot;,&quot;given&quot;:&quot;Bernadette&quot;,&quot;parse-names&quot;:false,&quot;dropping-particle&quot;:&quot;&quot;,&quot;non-dropping-particle&quot;:&quot;&quot;},{&quot;family&quot;:&quot;Gastal&quot;,&quot;given&quot;:&quot;F.&quot;,&quot;parse-names&quot;:false,&quot;dropping-particle&quot;:&quot;&quot;,&quot;non-dropping-particle&quot;:&quot;&quot;},{&quot;family&quot;:&quot;Barre&quot;,&quot;given&quot;:&quot;Philip&quot;,&quot;parse-names&quot;:false,&quot;dropping-particle&quot;:&quot;&quot;,&quot;non-dropping-particle&quot;:&quot;&quot;},{&quot;family&quot;:&quot;Louarn&quot;,&quot;given&quot;:&quot;G.&quot;,&quot;parse-names&quot;:false,&quot;dropping-particle&quot;:&quot;&quot;,&quot;non-dropping-particle&quot;:&quot;&quot;}],&quot;container-title&quot;:&quot;Breeding in a World of Scarcity&quot;,&quot;editor&quot;:[{&quot;family&quot;:&quot;Roldan-Ruiz&quot;,&quot;given&quot;:&quot;Isabel&quot;,&quot;parse-names&quot;:false,&quot;dropping-particle&quot;:&quot;&quot;,&quot;non-dropping-particle&quot;:&quot;&quot;},{&quot;family&quot;:&quot;Baert&quot;,&quot;given&quot;:&quot;Joost&quot;,&quot;parse-names&quot;:false,&quot;dropping-particle&quot;:&quot;&quot;,&quot;non-dropping-particle&quot;:&quot;&quot;},{&quot;family&quot;:&quot;Reheul&quot;,&quot;given&quot;:&quot;Dirk&quot;,&quot;parse-names&quot;:false,&quot;dropping-particle&quot;:&quot;&quot;,&quot;non-dropping-particle&quot;:&quot;&quot;}],&quot;DOI&quot;:&quot;10.1007/978-3-319-28932-8_1&quot;,&quot;ISBN&quot;:&quot;978-3-319-28930-4&quot;,&quot;issued&quot;:{&quot;date-parts&quot;:[[2016]]},&quot;publisher-place&quot;:&quot;Switzerland&quot;,&quot;page&quot;:&quot;3-14&quot;,&quot;publisher&quot;:&quot;Springer International Publishing AG &quot;},&quot;isTemporary&quot;:false}],&quot;citationTag&quot;:&quot;MENDELEY_CITATION_v3_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&quot;},{&quot;citationID&quot;:&quot;MENDELEY_CITATION_fd4c52e4-bb40-41c0-ad5c-7ed81824f296&quot;,&quot;properties&quot;:{&quot;noteIndex&quot;:0},&quot;isEdited&quot;:false,&quot;manualOverride&quot;:{&quot;isManuallyOverridden&quot;:false,&quot;citeprocText&quot;:&quot;[7]&quot;,&quot;manualOverrideText&quot;:&quot;&quot;},&quot;citationTag&quot;:&quot;MENDELEY_CITATION_v3_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&quot;,&quot;citationItems&quot;:[{&quot;id&quot;:&quot;39e5b7f7-4d7c-33fe-86cd-855b697133a6&quot;,&quot;itemData&quot;:{&quot;type&quot;:&quot;article-journal&quot;,&quot;id&quot;:&quot;39e5b7f7-4d7c-33fe-86cd-855b697133a6&quot;,&quot;title&quot;:&quot;Genome-Wide Association Study to Identify Candidate Loci for Biomass Formation Under Water Deficit in Perennial Ryegrass&quot;,&quot;author&quot;:[{&quot;family&quot;:&quot;Jaškūnė&quot;,&quot;given&quot;:&quot;Kristina&quot;,&quot;parse-names&quot;:false,&quot;dropping-particle&quot;:&quot;&quot;,&quot;non-dropping-particle&quot;:&quot;&quot;},{&quot;family&quot;:&quot;Aleliūnas&quot;,&quot;given&quot;:&quot;Andrius&quot;,&quot;parse-names&quot;:false,&quot;dropping-particle&quot;:&quot;&quot;,&quot;non-dropping-particle&quot;:&quot;&quot;},{&quot;family&quot;:&quot;Statkevičiūtė&quot;,&quot;given&quot;:&quot;Gražina&quot;,&quot;parse-names&quot;:false,&quot;dropping-particle&quot;:&quot;&quot;,&quot;non-dropping-particle&quot;:&quot;&quot;},{&quot;family&quot;:&quot;Kemešytė&quot;,&quot;given&quot;:&quot;Vilma&quot;,&quot;parse-names&quot;:false,&quot;dropping-particle&quot;:&quot;&quot;,&quot;non-dropping-particle&quot;:&quot;&quot;},{&quot;family&quot;:&quot;Studer&quot;,&quot;given&quot;:&quot;Bruno&quot;,&quot;parse-names&quot;:false,&quot;dropping-particle&quot;:&quot;&quot;,&quot;non-dropping-particle&quot;:&quot;&quot;},{&quot;family&quot;:&quot;Yates&quot;,&quot;given&quot;:&quot;Steven&quot;,&quot;parse-names&quot;:false,&quot;dropping-particle&quot;:&quot;&quot;,&quot;non-dropping-particle&quot;:&quot;&quot;}],&quot;container-title&quot;:&quot;Frontiers in Plant Science&quot;,&quot;container-title-short&quot;:&quot;Front Plant Sci&quot;,&quot;DOI&quot;:&quot;10.3389/fpls.2020.570204&quot;,&quot;issued&quot;:{&quot;date-parts&quot;:[[2020]]},&quot;page&quot;:&quot;570204&quot;,&quot;abstract&quot;:&quot;Global warming is predicted to impact many agricultural areas, which will suffer from reduced water availability. Due to precipitation changes, mild summer droughts are expected to become more frequent, even in temperate regions. For perennial ryegrass (Lolium perenne L.), an important forage grass of the Poaceae family, leaf growth is a crucial factor determining biomass accumulation and hence forage yield. Although leaf elongation has been shown to be temperature-dependent under normal conditions, the genetic regulation of leaf growth under water deficit in perennial ryegrass is poorly understood. Herein, we evaluated the response to water deprivation in a diverse panel of perennial ryegrass genotypes, employing a high-precision phenotyping platform. The study revealed phenotypic variation for growth-related traits and significant (P &lt; 0.05) differences in leaf growth under normal conditions within the subgroups of turf and forage type cultivars. The phenotypic data was combined with genotypic variants identified using genotyping-by-sequencing to conduct a genome-wide association study (GWAS). Using GWAS, we identified DNA polymorphisms significantly associated with leaf growth reduction under water deprivation. These polymorphisms were adjacent to genes predicted to encode for phytochrome B and a MYB41 transcription factor. The result obtained in the present study will increase our understanding on the complex molecular mechanisms involved in plant growth under water deficit. Moreover, the single nucleotide polymorphism (SNP) markers identified will serve as a valuable resource in future breeding programs to select for enhanced biomass formation under mild summer drought conditions.&quot;,&quot;issue&quot;:&quot;December&quot;,&quot;volume&quot;:&quot;11&quot;},&quot;isTemporary&quot;:false}]},{&quot;citationID&quot;:&quot;MENDELEY_CITATION_c7c127a4-df0a-474a-bfaf-d63b6327c883&quot;,&quot;properties&quot;:{&quot;noteIndex&quot;:0},&quot;isEdited&quot;:false,&quot;manualOverride&quot;:{&quot;isManuallyOverridden&quot;:false,&quot;citeprocText&quot;:&quot;[8,9]&quot;,&quot;manualOverrideText&quot;:&quot;&quot;},&quot;citationTag&quot;:&quot;MENDELEY_CITATION_v3_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&quot;,&quot;citationItems&quot;:[{&quot;id&quot;:&quot;7840e1ba-aa5a-3a89-879f-51d8b913d70f&quot;,&quot;itemData&quot;:{&quot;type&quot;:&quot;article-journal&quot;,&quot;id&quot;:&quot;7840e1ba-aa5a-3a89-879f-51d8b913d70f&quot;,&quot;title&quot;:&quot;Climate-change effects and adaptation options for temperate pasture-based dairy farming systems: a review&quot;,&quot;author&quot;:[{&quot;family&quot;:&quot;Lee&quot;,&quot;given&quot;:&quot;J M&quot;,&quot;parse-names&quot;:false,&quot;dropping-particle&quot;:&quot;&quot;,&quot;non-dropping-particle&quot;:&quot;&quot;},{&quot;family&quot;:&quot;Clark&quot;,&quot;given&quot;:&quot;A J&quot;,&quot;parse-names&quot;:false,&quot;dropping-particle&quot;:&quot;&quot;,&quot;non-dropping-particle&quot;:&quot;&quot;},{&quot;family&quot;:&quot;Roche&quot;,&quot;given&quot;:&quot;J R&quot;,&quot;parse-names&quot;:false,&quot;dropping-particle&quot;:&quot;&quot;,&quot;non-dropping-particle&quot;:&quot;&quot;}],&quot;DOI&quot;:&quot;10.1111/gfs.12039&quot;,&quot;URL&quot;:&quot;https://onlinelibrary.wiley.com/doi/10.1111/gfs.12039&quot;,&quot;issued&quot;:{&quot;date-parts&quot;:[[2013]]},&quot;abstract&quot;:&quot;Temperate pasture-based dairy farming systems with low input of supplementary feed are vulnerable to changes in climate through alterations in feed supply and nutritive value. Although current systems in New Zealand (NZ) and southeast Australia have been successful in adapting to variable weather conditions, they will need to undergo further changes to continue to profit in the future. This review describes predicted changes in climate in NZ and southeast Australia, likely effects on the feedbase used in the pasture-based dairy industry and the flow-on effect on milk-solids production and profitability. Potential adaptation options that will allow farmers to take advantage of new opportunities and minimize any negative impacts of climate change are also identified. For example, in many regions, annual pasture production is predicted to increase due to carbon dioxide fertilization and warmer temperatures during winter/spring. Production may decline, however, in regions with either reduced rainfall or severe flooding. Should this occur, farmers could strategically use supplementary feed, reduce stocking rates, irrigate or sow alternative plant species with greater drought tolerance. Pasture-based dairy systems have high levels of adaptive capacity, and there are opportunities to continue to improve production efficiencies particularly where rainfall change is small. Further investigation into possible adaptation options is required to determine their impact on milk-solids production and profitability, as well as to identify additional options.&quot;,&quot;container-title-short&quot;:&quot;&quot;},&quot;isTemporary&quot;:false},{&quot;id&quot;:&quot;a726bafc-6fc6-3dcd-8f80-f05fac9fbcf5&quot;,&quot;itemData&quot;:{&quot;type&quot;:&quot;article-journal&quot;,&quot;id&quot;:&quot;a726bafc-6fc6-3dcd-8f80-f05fac9fbcf5&quot;,&quot;title&quot;:&quot;Modelling farm-level adaptation of temperate, pasture-based dairy farms to climate change&quot;,&quot;author&quot;:[{&quot;family&quot;:&quot;Kalaugher&quot;,&quot;given&quot;:&quot;Electra&quot;,&quot;parse-names&quot;:false,&quot;dropping-particle&quot;:&quot;&quot;,&quot;non-dropping-particle&quot;:&quot;&quot;},{&quot;family&quot;:&quot;Beukes&quot;,&quot;given&quot;:&quot;Pierre&quot;,&quot;parse-names&quot;:false,&quot;dropping-particle&quot;:&quot;&quot;,&quot;non-dropping-particle&quot;:&quot;&quot;},{&quot;family&quot;:&quot;Bornman&quot;,&quot;given&quot;:&quot;Janet F.&quot;,&quot;parse-names&quot;:false,&quot;dropping-particle&quot;:&quot;&quot;,&quot;non-dropping-particle&quot;:&quot;&quot;},{&quot;family&quot;:&quot;Clark&quot;,&quot;given&quot;:&quot;Anthony&quot;,&quot;parse-names&quot;:false,&quot;dropping-particle&quot;:&quot;&quot;,&quot;non-dropping-particle&quot;:&quot;&quot;},{&quot;family&quot;:&quot;Campbell&quot;,&quot;given&quot;:&quot;David I.&quot;,&quot;parse-names&quot;:false,&quot;dropping-particle&quot;:&quot;&quot;,&quot;non-dropping-particle&quot;:&quot;&quot;}],&quot;container-title&quot;:&quot;Agricultural Systems&quot;,&quot;container-title-short&quot;:&quot;Agric Syst&quot;,&quot;accessed&quot;:{&quot;date-parts&quot;:[[2023,10,2]]},&quot;DOI&quot;:&quot;10.1016/J.AGSY.2017.01.008&quot;,&quot;ISSN&quot;:&quot;0308-521X&quot;,&quot;issued&quot;:{&quot;date-parts&quot;:[[2017,5,1]]},&quot;page&quot;:&quot;53-68&quot;,&quot;abstract&quot;:&quot;Projections indicate that climate change may exacerbate existing challenges to the productivity of New Zealand dairy farming systems. To assess the importance of these projections and understand adaptation challenges at farm level, detailed farm-scale model simulations of climate change impacts were undertaken for six representative pasture-based dairy farms located in the major dairying regions of New Zealand. The analysis suggested that without adaptation, climate change is likely to have a negative impact in most of the study locations. However, the level and type of impact depends to a large degree on regional climate variability as well as on the management practices of each farm. Under current management, responses to projected climate changes ranged from no change to an 18% decrease in average annual pasture production. A number of modelled adaptations demonstrated the potential to reduce climate change impacts under current management. The modelling work, together with farmers' responses, showed the adaptations' potential to provide both benefits and management challenges across different regions and climate conditions. In particular, it highlighted the need for the results of farm systems modelling under climate change scenarios to be considered in the context of their specific and localised climatic and management challenges.&quot;,&quot;publisher&quot;:&quot;Elsevier&quot;,&quot;volume&quot;:&quot;153&quot;},&quot;isTemporary&quot;:false}]},{&quot;citationID&quot;:&quot;MENDELEY_CITATION_42845b16-da10-4970-8e8e-b797e3390cfd&quot;,&quot;properties&quot;:{&quot;noteIndex&quot;:0},&quot;isEdited&quot;:false,&quot;manualOverride&quot;:{&quot;isManuallyOverridden&quot;:false,&quot;citeprocText&quot;:&quot;[10–12]&quot;,&quot;manualOverrideText&quot;:&quot;&quot;},&quot;citationTag&quot;:&quot;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&quot;,&quot;citationItems&quot;:[{&quot;id&quot;:&quot;46bf44c0-b575-3459-98bf-2c3063157f03&quot;,&quot;itemData&quot;:{&quot;type&quot;:&quot;article-journal&quot;,&quot;id&quot;:&quot;46bf44c0-b575-3459-98bf-2c3063157f03&quot;,&quot;title&quot;:&quot;Relationship between Freezing Tolerance and Leaf Growth during Acclimation in Winter Wheat&quot;,&quot;author&quot;:[{&quot;family&quot;:&quot;Jaškūnė&quot;,&quot;given&quot;:&quot;Kristina&quot;,&quot;parse-names&quot;:false,&quot;dropping-particle&quot;:&quot;&quot;,&quot;non-dropping-particle&quot;:&quot;&quot;},{&quot;family&quot;:&quot;Armonienė&quot;,&quot;given&quot;:&quot;Rita&quot;,&quot;parse-names&quot;:false,&quot;dropping-particle&quot;:&quot;&quot;,&quot;non-dropping-particle&quot;:&quot;&quot;},{&quot;family&quot;:&quot;Liatukas&quot;,&quot;given&quot;:&quot;Žilvinas&quot;,&quot;parse-names&quot;:false,&quot;dropping-particle&quot;:&quot;&quot;,&quot;non-dropping-particle&quot;:&quot;&quot;},{&quot;family&quot;:&quot;Statkevičiūtė&quot;,&quot;given&quot;:&quot;Gražina&quot;,&quot;parse-names&quot;:false,&quot;dropping-particle&quot;:&quot;&quot;,&quot;non-dropping-particle&quot;:&quot;&quot;},{&quot;family&quot;:&quot;Cesevičienė&quot;,&quot;given&quot;:&quot;Jurgita&quot;,&quot;parse-names&quot;:false,&quot;dropping-particle&quot;:&quot;&quot;,&quot;non-dropping-particle&quot;:&quot;&quot;},{&quot;family&quot;:&quot;Brazauskas&quot;,&quot;given&quot;:&quot;Gintaras&quot;,&quot;parse-names&quot;:false,&quot;dropping-particle&quot;:&quot;&quot;,&quot;non-dropping-particle&quot;:&quot;&quot;}],&quot;container-title&quot;:&quot;Agronomy&quot;,&quot;DOI&quot;:&quot;10.3390/agronomy12040859&quot;,&quot;ISBN&quot;:&quot;2073-4395&quot;,&quot;issued&quot;:{&quot;date-parts&quot;:[[2022]]},&quot;page&quot;:&quot;859&quot;,&quot;abstract&quot;:&quot;Winter hardiness is influenced by many environmental factors, and freezing tolerance is among the main ones, rendering the phenotypic selection of winter wheat (Triticum aestivum L.) under field conditions a difficult task due to the irregular occurrence or absence of winter damage in field trials. Plant growth in response to low temperatures during the acclimation period might be used as an indirect approach to assess freezing tolerance. Thirteen winter wheat cultivars were investigated for autumn and spring growth and winter hardiness under field conditions for two growing seasons. Additionally, a precise and non-destructive technique was applied to study leaf growth at a high temporal resolution accompanied by a freezing tolerance test under laboratory and semi-field conditions. The results of the study revealed variations in thermal growth patterns among the 13 winter wheat cultivars. The cultivars with the lower base temperature (Tb) values, in particular &amp;lsquo;Lakaja DS&amp;rsquo; and &amp;lsquo;Sedula DS&amp;rsquo;, grew slower and, thus, had a lower response to temperature increases (SlpLER-T) than the fast-growing cultivars, such as &amp;lsquo;Simano&amp;rdquo; and &amp;lsquo;KWS Ferrum&amp;rsquo;, whose SlpLER-T values were stronger and whose Tb values were higher. A correlation analysis of the investigated traits showed a clear association between leaf growth parameters and freezing tolerance, indicating a certain level of genetic adaptation to growth cessation under low temperatures, and which confirmed that these are important factors for explaining the freezing tolerance of different cultivars. The evaluated freezing tolerance (LT30) showed a strong negative correlation (r = &amp;minus;0.82 &amp;divide; &amp;minus;0.89, p = 0.01) to winter hardiness scores from the field experiment, supporting the essential contribution of growth rate patterns to winter hardiness. The findings provide novel information for the development of winter-hardy wheat cultivars that are adapted to the future environments.&quot;,&quot;publisher&quot;:&quot;MDPI&quot;,&quot;issue&quot;:&quot;4&quot;,&quot;volume&quot;:&quot;12&quot;,&quot;container-title-short&quot;:&quot;&quot;},&quot;isTemporary&quot;:false},{&quot;id&quot;:&quot;41f1f623-dcdd-334a-9407-61d614d6a308&quot;,&quot;itemData&quot;:{&quot;type&quot;:&quot;article-journal&quot;,&quot;id&quot;:&quot;41f1f623-dcdd-334a-9407-61d614d6a308&quot;,&quot;title&quot;:&quot;Drought stress response of Westerwolths ryegrass (Lolium multiflorum ssp. multiflorum) cultivars differing in their ploidy level&quot;,&quot;author&quot;:[{&quot;family&quot;:&quot;Akinroluyo&quot;,&quot;given&quot;:&quot;Olakunle Kelvin&quot;,&quot;parse-names&quot;:false,&quot;dropping-particle&quot;:&quot;&quot;,&quot;non-dropping-particle&quot;:&quot;&quot;},{&quot;family&quot;:&quot;Jaškūnė&quot;,&quot;given&quot;:&quot;Kristina&quot;,&quot;parse-names&quot;:false,&quot;dropping-particle&quot;:&quot;&quot;,&quot;non-dropping-particle&quot;:&quot;&quot;},{&quot;family&quot;:&quot;Kemešytė&quot;,&quot;given&quot;:&quot;Vilma&quot;,&quot;parse-names&quot;:false,&quot;dropping-particle&quot;:&quot;&quot;,&quot;non-dropping-particle&quot;:&quot;&quot;},{&quot;family&quot;:&quot;Statkevičiūtė&quot;,&quot;given&quot;:&quot;Gražina&quot;,&quot;parse-names&quot;:false,&quot;dropping-particle&quot;:&quot;&quot;,&quot;non-dropping-particle&quot;:&quot;&quot;}],&quot;container-title&quot;:&quot;Zemdirbyste&quot;,&quot;container-title-short&quot;:&quot;Zemdirbyste&quot;,&quot;DOI&quot;:&quot;10.13080/z-a.2020.107.021&quot;,&quot;ISSN&quot;:&quot;23358947&quot;,&quot;issued&quot;:{&quot;date-parts&quot;:[[2020]]},&quot;page&quot;:&quot;161-170&quot;,&quot;abstract&quot;:&quot;Drought is one of the critical abiotic stresses that significantly affect agricultural production, and current models predict an increase in its severity and intensity in the future. Generally, polyploidy has been found to improve the resistance of plants to abiotic stress. Understanding the role of ploidy in resistance to drought was achieved by comparing the response between diploids and their respective induced autotetraploids of Westerwolths ryegrass (Lolium multiflorum ssp. multiflorum). Field trials were carried out in the 2017 and 2018 growing seasons, and mild drought simulation experiments in controlled conditions were carried out to validate the effect of chromosome duplication. Results obtained from morphological traits in the field experiment revealed that the induced tetraploids were significantly (p &lt; 0.05) taller, had longer inflorescences and larger flag leaf area than their diploid counterparts, especially in the year 2018 characterized by the prolonged drought. This study also revealed that the induced tetraploids produced more dry matter yield than their diploid progenitors, especially in drought periods. The induced tetraploids had significantly higher antiradical activity and phenolic content than the diploid progenitors in response to mild drought, and this significantly correlated with the plant performance in 2018 field trials, indicating that increased ploidy level plays an important role in conferring resistance to drought in Westerwolths ryegrass. Furthermore, the antiradical activity and total phenolic content proved to be a good tool to evaluate drought tolerance at the vegetative stage in Westerwolths ryegrass.&quot;,&quot;issue&quot;:&quot;2&quot;,&quot;volume&quot;:&quot;107&quot;},&quot;isTemporary&quot;:false},{&quot;id&quot;:&quot;1a257b89-05e8-35a5-82de-0d7921d91a4b&quot;,&quot;itemData&quot;:{&quot;type&quot;:&quot;article-journal&quot;,&quot;id&quot;:&quot;1a257b89-05e8-35a5-82de-0d7921d91a4b&quot;,&quot;title&quot;:&quot;Genome-wide markers for seed yield and disease resistance in perennial ryegrass&quot;,&quot;author&quot;:[{&quot;family&quot;:&quot;Jaškūnė&quot;,&quot;given&quot;:&quot;Kristina&quot;,&quot;parse-names&quot;:false,&quot;dropping-particle&quot;:&quot;&quot;,&quot;non-dropping-particle&quot;:&quot;&quot;},{&quot;family&quot;:&quot;Kemešytė&quot;,&quot;given&quot;:&quot;Vilma&quot;,&quot;parse-names&quot;:false,&quot;dropping-particle&quot;:&quot;&quot;,&quot;non-dropping-particle&quot;:&quot;&quot;},{&quot;family&quot;:&quot;Aleliūnas&quot;,&quot;given&quot;:&quot;Andrius&quot;,&quot;parse-names&quot;:false,&quot;dropping-particle&quot;:&quot;&quot;,&quot;non-dropping-particle&quot;:&quot;&quot;},{&quot;family&quot;:&quot;Statkevičiūtė&quot;,&quot;given&quot;:&quot;Gražina&quot;,&quot;parse-names&quot;:false,&quot;dropping-particle&quot;:&quot;&quot;,&quot;non-dropping-particle&quot;:&quot;&quot;}],&quot;container-title&quot;:&quot;The Crop Journal&quot;,&quot;container-title-short&quot;:&quot;Crop J&quot;,&quot;accessed&quot;:{&quot;date-parts&quot;:[[2021,8,18]]},&quot;DOI&quot;:&quot;10.1016/J.CJ.2021.07.005&quot;,&quot;ISSN&quot;:&quot;2214-5141&quot;,&quot;URL&quot;:&quot;https://linkinghub.elsevier.com/retrieve/pii/S2214514121001616&quot;,&quot;issued&quot;:{&quot;date-parts&quot;:[[2022,8,17]]},&quot;page&quot;:&quot;508-514&quot;,&quot;publisher&quot;:&quot;Elsevier&quot;,&quot;issue&quot;:&quot;2&quot;,&quot;volume&quot;:&quot;10&quot;},&quot;isTemporary&quot;:false}]},{&quot;citationID&quot;:&quot;MENDELEY_CITATION_5665206d-cec3-4e0b-b1d1-7042d711a1b3&quot;,&quot;properties&quot;:{&quot;noteIndex&quot;:0},&quot;isEdited&quot;:false,&quot;manualOverride&quot;:{&quot;isManuallyOverridden&quot;:false,&quot;citeprocText&quot;:&quot;[13–15]&quot;,&quot;manualOverrideText&quot;:&quot;&quot;},&quot;citationItems&quot;:[{&quot;id&quot;:&quot;4b0e4ddd-cb5f-3444-a1b9-54f0187cf506&quot;,&quot;itemData&quot;:{&quot;type&quot;:&quot;article-journal&quot;,&quot;id&quot;:&quot;4b0e4ddd-cb5f-3444-a1b9-54f0187cf506&quot;,&quot;title&quot;:&quot;Temperature Before Cold Acclimation Affects Cold Tolerance and Photoacclimation in Timothy ( Phleum pratense L.), Perennial Ryegrass ( Lolium perenne L.) and Red Clover ( Trifolium pratense L.)&quot;,&quot;author&quot;:[{&quot;family&quot;:&quot;Dalmannsdóttir&quot;,&quot;given&quot;:&quot;S.&quot;,&quot;parse-names&quot;:false,&quot;dropping-particle&quot;:&quot;&quot;,&quot;non-dropping-particle&quot;:&quot;&quot;},{&quot;family&quot;:&quot;Rapacz&quot;,&quot;given&quot;:&quot;M.&quot;,&quot;parse-names&quot;:false,&quot;dropping-particle&quot;:&quot;&quot;,&quot;non-dropping-particle&quot;:&quot;&quot;},{&quot;family&quot;:&quot;Jørgensen&quot;,&quot;given&quot;:&quot;M.&quot;,&quot;parse-names&quot;:false,&quot;dropping-particle&quot;:&quot;&quot;,&quot;non-dropping-particle&quot;:&quot;&quot;},{&quot;family&quot;:&quot;Østrem&quot;,&quot;given&quot;:&quot;L.&quot;,&quot;parse-names&quot;:false,&quot;dropping-particle&quot;:&quot;&quot;,&quot;non-dropping-particle&quot;:&quot;&quot;},{&quot;family&quot;:&quot;Larsen&quot;,&quot;given&quot;:&quot;A.&quot;,&quot;parse-names&quot;:false,&quot;dropping-particle&quot;:&quot;&quot;,&quot;non-dropping-particle&quot;:&quot;&quot;},{&quot;family&quot;:&quot;Rødven&quot;,&quot;given&quot;:&quot;R.&quot;,&quot;parse-names&quot;:false,&quot;dropping-particle&quot;:&quot;&quot;,&quot;non-dropping-particle&quot;:&quot;&quot;},{&quot;family&quot;:&quot;Rognli&quot;,&quot;given&quot;:&quot;O. A.&quot;,&quot;parse-names&quot;:false,&quot;dropping-particle&quot;:&quot;&quot;,&quot;non-dropping-particle&quot;:&quot;&quot;}],&quot;container-title&quot;:&quot;Journal of Agronomy and Crop Science&quot;,&quot;container-title-short&quot;:&quot;J Agron Crop Sci&quot;,&quot;accessed&quot;:{&quot;date-parts&quot;:[[2015,11,3]]},&quot;DOI&quot;:&quot;10.1111/jac.12149&quot;,&quot;ISSN&quot;:&quot;09312250&quot;,&quot;URL&quot;:&quot;http://doi.wiley.com/10.1111/jac.12149&quot;,&quot;issued&quot;:{&quot;date-parts&quot;:[[2015,8,13]]},&quot;page&quot;:&quot;320-330&quot;,&quot;issue&quot;:&quot;4&quot;,&quot;volume&quot;:&quot;202&quot;},&quot;isTemporary&quot;:false},{&quot;id&quot;:&quot;be2fa8bf-006e-3974-94ff-a6eaf5805f14&quot;,&quot;itemData&quot;:{&quot;type&quot;:&quot;article-journal&quot;,&quot;id&quot;:&quot;be2fa8bf-006e-3974-94ff-a6eaf5805f14&quot;,&quot;title&quot;:&quot;Chlorophyll a Fluorescence and Freezing Tests as Selection Methods for Growth Cessation and Increased Winter Survival in ×Festulolium&quot;,&quot;author&quot;:[{&quot;family&quot;:&quot;Østrem&quot;,&quot;given&quot;:&quot;Liv&quot;,&quot;parse-names&quot;:false,&quot;dropping-particle&quot;:&quot;&quot;,&quot;non-dropping-particle&quot;:&quot;&quot;},{&quot;family&quot;:&quot;Rapacz&quot;,&quot;given&quot;:&quot;Marcin&quot;,&quot;parse-names&quot;:false,&quot;dropping-particle&quot;:&quot;&quot;,&quot;non-dropping-particle&quot;:&quot;&quot;},{&quot;family&quot;:&quot;Larsen&quot;,&quot;given&quot;:&quot;Arild&quot;,&quot;parse-names&quot;:false,&quot;dropping-particle&quot;:&quot;&quot;,&quot;non-dropping-particle&quot;:&quot;&quot;},{&quot;family&quot;:&quot;Marum&quot;,&quot;given&quot;:&quot;Petter&quot;,&quot;parse-names&quot;:false,&quot;dropping-particle&quot;:&quot;&quot;,&quot;non-dropping-particle&quot;:&quot;&quot;},{&quot;family&quot;:&quot;Rognli&quot;,&quot;given&quot;:&quot;Odd A.&quot;,&quot;parse-names&quot;:false,&quot;dropping-particle&quot;:&quot;&quot;,&quot;non-dropping-particle&quot;:&quot;&quot;}],&quot;container-title&quot;:&quot;Frontiers in Plant Science&quot;,&quot;container-title-short&quot;:&quot;Front Plant Sci&quot;,&quot;accessed&quot;:{&quot;date-parts&quot;:[[2019,10,18]]},&quot;DOI&quot;:&quot;10.3389/fpls.2018.01200&quot;,&quot;ISSN&quot;:&quot;1664-462X&quot;,&quot;URL&quot;:&quot;https://www.frontiersin.org/article/10.3389/fpls.2018.01200/full&quot;,&quot;issued&quot;:{&quot;date-parts&quot;:[[2018,8,20]]},&quot;page&quot;:&quot;1200&quot;,&quot;abstract&quot;:&quot;In a ×Festulolium population (FuRs0357) of parental origin Lolium perenne x Festuca pratensis, selection of freezing tolerance by freezing tests on whole plants (FT) and chlorophyll a (Chl-a) fluorimetry on frozen detached leaves (CF) was assessed in high and low directions during two cycles of selection. The original population went through two cycles of random mating. All selections and non-selected intercrossed generations of the original population were established in field trials at a coastal site and a continental site in Norway. At the coastal site, analyses of Chl-a fluorimetry parameters and leaf growth on individual plants in autumn and winter hardiness observed in field plots in spring showed that the first-generation selections for high freezing tolerance were associated with winter hardiness and early growth cessation. The second-generation FT-selections for high freezing tolerance were also associated with winter hardiness, whereas the CF-high selections diverged towards high photosynthetic activity. Both low selections were correlated with high photosynthetic activity. There were smaller variations between generations in unselected generations of the original population. Low accumulated leaf growth and early growth cessation were observed in the second-generation FT-selection for high freezing tolerance, whereas high normalized difference vegetation index were seen in Chl-a selections. Both selection methods distinguished diverging selections with significantly different high and low freezing tolerance, but selection efficiency was comparable only for the first selection cycle. Moreover, due to mixed ploidy level in the original population, selection by FT and CF generated diploid and tetraploid plants, respectively, which intensified the response of selection, particularly in the diploid selections. Total dry matter yield (mean of three annual cuts for three years) of the FT-high selections was lower than for the CF-selections. At coastal sites, selection intensity using freezing tests on whole plants should be adapted to actual climate conditions, to obtain genotypes that balance photosynthetic activity during autumn and good winter hardiness, making them persistent and high yielding.&quot;,&quot;publisher&quot;:&quot;Frontiers&quot;,&quot;volume&quot;:&quot;9&quot;},&quot;isTemporary&quot;:false},{&quot;id&quot;:&quot;cb547112-667b-35b9-ac87-ee803cb6d936&quot;,&quot;itemData&quot;:{&quot;type&quot;:&quot;article-journal&quot;,&quot;id&quot;:&quot;cb547112-667b-35b9-ac87-ee803cb6d936&quot;,&quot;title&quot;:&quot;Festulolium field performance under fluctuating growing conditions in Lithuania&quot;,&quot;author&quot;:[{&quot;family&quot;:&quot;Kemešytė&quot;,&quot;given&quot;:&quot;V&quot;,&quot;parse-names&quot;:false,&quot;dropping-particle&quot;:&quot;&quot;,&quot;non-dropping-particle&quot;:&quot;&quot;},{&quot;family&quot;:&quot;Jaškūnė&quot;,&quot;given&quot;:&quot;K&quot;,&quot;parse-names&quot;:false,&quot;dropping-particle&quot;:&quot;&quot;,&quot;non-dropping-particle&quot;:&quot;&quot;},{&quot;family&quot;:&quot;Statkevičiūtė&quot;,&quot;given&quot;:&quot;G&quot;,&quot;parse-names&quot;:false,&quot;dropping-particle&quot;:&quot;&quot;,&quot;non-dropping-particle&quot;:&quot;&quot;}],&quot;container-title&quot;:&quot;Biologia plantarum&quot;,&quot;container-title-short&quot;:&quot;Biol Plant&quot;,&quot;DOI&quot;:&quot;10.32615/bp.2020.165&quot;,&quot;ISSN&quot;:&quot;15738264&quot;,&quot;URL&quot;:&quot;https://doi.org/10.32615/bp.2020.165&quot;,&quot;issued&quot;:{&quot;date-parts&quot;:[[2020]]},&quot;page&quot;:&quot;821-827&quot;,&quot;publisher&quot;:&quot;Biologia plantarum&quot;,&quot;volume&quot;:&quot;64&quot;},&quot;isTemporary&quot;:false}],&quot;citationTag&quot;:&quot;MENDELEY_CITATION_v3_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&quot;},{&quot;citationID&quot;:&quot;MENDELEY_CITATION_242bb884-3bc9-45f8-99e2-178240b43e23&quot;,&quot;properties&quot;:{&quot;noteIndex&quot;:0},&quot;isEdited&quot;:false,&quot;manualOverride&quot;:{&quot;isManuallyOverridden&quot;:false,&quot;citeprocText&quot;:&quot;[16]&quot;,&quot;manualOverrideText&quot;:&quot;&quot;},&quot;citationTag&quot;:&quot;MENDELEY_CITATION_v3_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&quot;,&quot;citationItems&quot;:[{&quot;id&quot;:&quot;72a31cad-7739-3f2b-835d-70c651d4cebc&quot;,&quot;itemData&quot;:{&quot;type&quot;:&quot;report&quot;,&quot;id&quot;:&quot;72a31cad-7739-3f2b-835d-70c651d4cebc&quot;,&quot;title&quot;:&quot;Descriptions of the European Environmental Zones and Strata&quot;,&quot;author&quot;:[{&quot;family&quot;:&quot;Metzger&quot;,&quot;given&quot;:&quot;M.J.&quot;,&quot;parse-names&quot;:false,&quot;dropping-particle&quot;:&quot;&quot;,&quot;non-dropping-particle&quot;:&quot;&quot;},{&quot;family&quot;:&quot;Shkaruba&quot;,&quot;given&quot;:&quot;A.D.&quot;,&quot;parse-names&quot;:false,&quot;dropping-particle&quot;:&quot;&quot;,&quot;non-dropping-particle&quot;:&quot;&quot;},{&quot;family&quot;:&quot;Jongman&quot;,&quot;given&quot;:&quot;R.H.G.&quot;,&quot;parse-names&quot;:false,&quot;dropping-particle&quot;:&quot;&quot;,&quot;non-dropping-particle&quot;:&quot;&quot;},{&quot;family&quot;:&quot;Bunce&quot;,&quot;given&quot;:&quot;R.G.H.&quot;,&quot;parse-names&quot;:false,&quot;dropping-particle&quot;:&quot;&quot;,&quot;non-dropping-particle&quot;:&quot;&quot;}],&quot;container-title&quot;:&quot;Alterra Report 2281&quot;,&quot;URL&quot;:&quot;http://edepot.wur.nl/197197&quot;,&quot;issued&quot;:{&quot;date-parts&quot;:[[2012]]},&quot;publisher-place&quot;:&quot;Wageningen&quot;,&quot;number-of-pages&quot;:&quot;152&quot;,&quot;abstract&quot;:&quot;The Environmental Stratification of Europe (EnS) was constructed in 2003 to provide relatively homogeneous regions suitable for strategic random sampling of ecological resources, the selection of sites for representative studies across the continent, and the provision of strata for modelling exercises. The dataset provides a generic classification that can be adapted for a specific objective, as well as providing suitable zonation for environmental reporting. The EnS has a 1 km2 resolution, and consists of 84 strata, which have been aggregated into thirteen Environmental Zones (EnZs). Since its publication, the dataset has been used in numerous scientific projects. In order to better understand the distribution of the diverse range of European environments, and to check the validity of the stratification, this report provides descriptions of all European EnS strata and the aggregated Environmental Zones using ancillary data sources for climate, geology, geomorphology, soils vegetation and land cover.&quot;,&quot;publisher&quot;:&quot;Alterra&quot;,&quot;container-title-short&quot;:&quot;&quot;},&quot;isTemporary&quot;:false}]},{&quot;citationID&quot;:&quot;MENDELEY_CITATION_54ffee15-9542-44f4-ab0f-43b013b0a3ad&quot;,&quot;properties&quot;:{&quot;noteIndex&quot;:0},&quot;isEdited&quot;:false,&quot;manualOverride&quot;:{&quot;isManuallyOverridden&quot;:false,&quot;citeprocText&quot;:&quot;[17,18]&quot;,&quot;manualOverrideText&quot;:&quot;&quot;},&quot;citationTag&quot;:&quot;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&quot;,&quot;citationItems&quot;:[{&quot;id&quot;:&quot;65d7d2c9-282f-349b-a5ab-c63e651d9c0e&quot;,&quot;itemData&quot;:{&quot;type&quot;:&quot;article-journal&quot;,&quot;id&quot;:&quot;65d7d2c9-282f-349b-a5ab-c63e651d9c0e&quot;,&quot;title&quot;:&quot;Climate Change and Winter Survival of Perennial Forage Crops in Eastern Canada&quot;,&quot;author&quot;:[{&quot;family&quot;:&quot;Bélanger&quot;,&quot;given&quot;:&quot;Gilles&quot;,&quot;parse-names&quot;:false,&quot;dropping-particle&quot;:&quot;&quot;,&quot;non-dropping-particle&quot;:&quot;&quot;},{&quot;family&quot;:&quot;Rochette&quot;,&quot;given&quot;:&quot;Philippe&quot;,&quot;parse-names&quot;:false,&quot;dropping-particle&quot;:&quot;&quot;,&quot;non-dropping-particle&quot;:&quot;&quot;},{&quot;family&quot;:&quot;Castonguay&quot;,&quot;given&quot;:&quot;Yves&quot;,&quot;parse-names&quot;:false,&quot;dropping-particle&quot;:&quot;&quot;,&quot;non-dropping-particle&quot;:&quot;&quot;},{&quot;family&quot;:&quot;Bootsma&quot;,&quot;given&quot;:&quot;Andrew&quot;,&quot;parse-names&quot;:false,&quot;dropping-particle&quot;:&quot;&quot;,&quot;non-dropping-particle&quot;:&quot;&quot;},{&quot;family&quot;:&quot;Mongrain&quot;,&quot;given&quot;:&quot;Danielle&quot;,&quot;parse-names&quot;:false,&quot;dropping-particle&quot;:&quot;&quot;,&quot;non-dropping-particle&quot;:&quot;&quot;},{&quot;family&quot;:&quot;Ryan&quot;,&quot;given&quot;:&quot;Daniel A J&quot;,&quot;parse-names&quot;:false,&quot;dropping-particle&quot;:&quot;&quot;,&quot;non-dropping-particle&quot;:&quot;&quot;}],&quot;container-title&quot;:&quot;Agronomy Journal&quot;,&quot;container-title-short&quot;:&quot;Agron J&quot;,&quot;DOI&quot;:&quot;https://doi.org/10.2134/agronj2002.1120&quot;,&quot;ISSN&quot;:&quot;0002-1962&quot;,&quot;URL&quot;:&quot;https://doi.org/10.2134/agronj2002.1120&quot;,&quot;issued&quot;:{&quot;date-parts&quot;:[[2002,9,1]]},&quot;page&quot;:&quot;1120-1130&quot;,&quot;abstract&quot;:&quot;Severe winter climatic conditions cause recurrent damage to perennial forage crops in eastern Canada. Predicted increases of 2 to 6°C in minimum temperature during winter months due to global warming will likely affect survival of forage crops. Potential impacts of climate change on overwintering of perennial forage crops in eastern Canada were assessed using climatic indices reflecting risks of winter injuries related to cold intensity and duration, lack of snow cover, inadequate cold hardiness, soil heaving, and ice encasement. Climatic indices were calculated for 22 agricultural regions in eastern Canada for the current climate (1961?1990) and future climate scenarios (2010?2039 and 2040?2069). Climate scenario data were extracted from the first-generation Canadian Global Coupled General Circulation Model. Compared with current conditions, the hardening period in 2040 to 2069 would be shorter by 4.0 d, with a lower accumulation of hardiness-inducing cool temperatures. The period during which a temperature ≤?15°C can occur (cold period) would be reduced by 23.8 d, and the number of days with snow cover of at least 0.1 m would be reduced by 39.4 d. Consequently, the number of days with a protective snow cover during the cold period would be reduced by 15.6 d. Under predicted future climate, risks of winter injury to perennial forage crops in eastern Canada will likely increase because of less cold hardening during fall and reduced protective snow cover during the cold period, which will increase exposure of plants to killing frosts, soil heaving, and ice encasement.&quot;,&quot;publisher&quot;:&quot;John Wiley &amp; Sons, Ltd&quot;,&quot;issue&quot;:&quot;5&quot;,&quot;volume&quot;:&quot;94&quot;},&quot;isTemporary&quot;:false},{&quot;id&quot;:&quot;665b182c-f3e4-3b29-b028-3ba8d3331017&quot;,&quot;itemData&quot;:{&quot;type&quot;:&quot;article-journal&quot;,&quot;id&quot;:&quot;665b182c-f3e4-3b29-b028-3ba8d3331017&quot;,&quot;title&quot;:&quot;Assessing winter survival of forage grasses in Norway under future climate scenarios by simulating potential frost tolerance in combination with simple agroclimatic indices&quot;,&quot;author&quot;:[{&quot;family&quot;:&quot;Thorsen&quot;,&quot;given&quot;:&quot;Stig Morten&quot;,&quot;parse-names&quot;:false,&quot;dropping-particle&quot;:&quot;&quot;,&quot;non-dropping-particle&quot;:&quot;&quot;},{&quot;family&quot;:&quot;Höglind&quot;,&quot;given&quot;:&quot;Mats&quot;,&quot;parse-names&quot;:false,&quot;dropping-particle&quot;:&quot;&quot;,&quot;non-dropping-particle&quot;:&quot;&quot;}],&quot;container-title&quot;:&quot;Agricultural and Forest Meteorology&quot;,&quot;container-title-short&quot;:&quot;Agric For Meteorol&quot;,&quot;DOI&quot;:&quot;10.1016/j.agrformet.2010.05.010&quot;,&quot;ISSN&quot;:&quot;01681923&quot;,&quot;URL&quot;:&quot;http://dx.doi.org/10.1016/j.agrformet.2010.05.010&quot;,&quot;issued&quot;:{&quot;date-parts&quot;:[[2010]]},&quot;page&quot;:&quot;1272-1282&quot;,&quot;abstract&quot;:&quot;Norwegian agriculture is mainly dominated by grass-based milk and livestock production, so winter damage to overwintering grasses may have large economic consequences. We assessed the impact of climate change on the winter survival of timothy (Phleum pratense L.) and perennial ryegrass (Lolium perenne L.) under Norwegian conditions using agroclimatic indices and a simulation model of frost tolerance. This study was based on locally adjusted future climate scenarios (two for the period 2071-2100; one for the period 2020-2049) for six important agricultural regions, represented by one location each. We proposed and validated a rough way to estimate the daily minimum air temperatures from scenario data. Compared with the control period 1961-1990, the future hardening period will be shortened by up to 21 days. As a consequence, the modelled maximum frost tolerance is expected to be reduced by up to 3.9°C and 1.9°C for timothy and perennial ryegrass, respectively, under the warmest scenario. In spite of this reduction, the plants are expected to be hardy enough to withstand the predicted autumn frosts, and we also expect a general reduction in the risk of winter frost injuries. The plant data available to this study suggest that agroclimatic indices developed for Canadian conditions can be useful for assessing the hardening status in timothy and perennial ryegrass. However, such indices are less suitable for assessing the risk of plant injury related to frost and ice encasement in Norway, since they do not account for the dynamics of cold adaptation. Although less snow is expected, in most cases this will not be accompanied by an increase in the risk of ice encasement injuries. However, a slight increase in the number of ice encasement events was predicted for one location. An earlier start of growth was predicted for all locations, accompanied at one coastal location by a slightly increased predicted risk of spring frosts. There is little risk of winter injuries related to frost and ice encasement in the hardier grass species timothy. The better overwintering conditions in general indicate that it will be possible to grow perennial ryegrass in areas where it is not grown today, provided the risk of fungal diseases does not increase. © 2010 Elsevier B.V.&quot;,&quot;publisher&quot;:&quot;Elsevier B.V.&quot;,&quot;issue&quot;:&quot;9&quot;,&quot;volume&quot;:&quot;150&quot;},&quot;isTemporary&quot;:false}]},{&quot;citationID&quot;:&quot;MENDELEY_CITATION_a62dde1e-6ec2-47bf-af7a-7462ae9e6ae7&quot;,&quot;properties&quot;:{&quot;noteIndex&quot;:0},&quot;isEdited&quot;:false,&quot;manualOverride&quot;:{&quot;isManuallyOverridden&quot;:false,&quot;citeprocText&quot;:&quot;[19]&quot;,&quot;manualOverrideText&quot;:&quot;&quot;},&quot;citationTag&quot;:&quot;MENDELEY_CITATION_v3_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&quot;,&quot;citationItems&quot;:[{&quot;id&quot;:&quot;8847f4f5-a38a-31fd-a0fe-64f453051f91&quot;,&quot;itemData&quot;:{&quot;type&quot;:&quot;article-journal&quot;,&quot;id&quot;:&quot;8847f4f5-a38a-31fd-a0fe-64f453051f91&quot;,&quot;title&quot;:&quot;metan: An R package for multi-environment trial analysis&quot;,&quot;author&quot;:[{&quot;family&quot;:&quot;Olivoto&quot;,&quot;given&quot;:&quot;Tiago&quot;,&quot;parse-names&quot;:false,&quot;dropping-particle&quot;:&quot;&quot;,&quot;non-dropping-particle&quot;:&quot;&quot;},{&quot;family&quot;:&quot;Lúcio&quot;,&quot;given&quot;:&quot;Alessandro Dal Col&quot;,&quot;parse-names&quot;:false,&quot;dropping-particle&quot;:&quot;&quot;,&quot;non-dropping-particle&quot;:&quot;&quot;}],&quot;container-title&quot;:&quot;Methods in Ecology and Evolution&quot;,&quot;container-title-short&quot;:&quot;Methods Ecol Evol&quot;,&quot;DOI&quot;:&quot;10.1111/2041-210X.13384&quot;,&quot;ISSN&quot;:&quot;2041210X&quot;,&quot;issued&quot;:{&quot;date-parts&quot;:[[2020]]},&quot;page&quot;:&quot;783-789&quot;,&quot;abstract&quot;:&quot;Multi-environment trials (MET) are crucial steps in plant breeding programs that aim at increasing crop productivity to ensure global food security. The analysis of MET data requires the combination of several approaches including data manipulation, visualization and modelling. As new methods are proposed, analysing MET data correctly and completely remains a challenge, often intractable with existing tools. Here we describe the metan R package, a collection of functions that implement a workflow-based approach to (a) check, manipulate and summarize typical MET data; (b) analyse individual environments using both fixed and mixed-effect models; (c) compute parametric and nonparametric stability statistics; (d) implement biometrical models widely used in MET analysis and (e) plot typical MET data quickly. In this paper, we present a summary of the functions implemented in metan and how they integrate into a workflow to explore and analyse MET data. We guide the user along a gentle learning curve and show how adding only a few commands or options at a time, powerful analyses can be implemented. metan offers a flexible, intuitive and richly documented working environment with tools that will facilitate the implementation of a complete analysis of MET datasets.&quot;,&quot;issue&quot;:&quot;6&quot;,&quot;volume&quot;:&quot;11&quot;},&quot;isTemporary&quot;:false}]},{&quot;citationID&quot;:&quot;MENDELEY_CITATION_a9dffe05-1b84-4b5e-befd-b8048ae0287d&quot;,&quot;properties&quot;:{&quot;noteIndex&quot;:0},&quot;isEdited&quot;:false,&quot;manualOverride&quot;:{&quot;isManuallyOverridden&quot;:false,&quot;citeprocText&quot;:&quot;[20]&quot;,&quot;manualOverrideText&quot;:&quot;&quot;},&quot;citationTag&quot;:&quot;MENDELEY_CITATION_v3_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&quot;,&quot;citationItems&quot;:[{&quot;id&quot;:&quot;15b40245-87a5-3645-8f67-7876dd124001&quot;,&quot;itemData&quot;:{&quot;type&quot;:&quot;article&quot;,&quot;id&quot;:&quot;15b40245-87a5-3645-8f67-7876dd124001&quot;,&quot;title&quot;:&quot;agricolae: Statistical Procedures for Agricultural Research&quot;,&quot;author&quot;:[{&quot;family&quot;:&quot;Mendiburu&quot;,&quot;given&quot;:&quot;Felipe&quot;,&quot;parse-names&quot;:false,&quot;dropping-particle&quot;:&quot;de&quot;,&quot;non-dropping-particle&quot;:&quot;&quot;},{&quot;family&quot;:&quot;Yaseen&quot;,&quot;given&quot;:&quot;Muhammad&quot;,&quot;parse-names&quot;:false,&quot;dropping-particle&quot;:&quot;&quot;,&quot;non-dropping-particle&quot;:&quot;&quot;}],&quot;number&quot;:&quot;R package version 1.4.0&quot;,&quot;URL&quot;:&quot;https://myaseen208.github.io/agricolae/https://cran.r-project.org/package=agricolae&quot;,&quot;issued&quot;:{&quot;date-parts&quot;:[[2020]]},&quot;container-title-short&quot;:&quot;&quot;},&quot;isTemporary&quot;:false}]}]"/>
    <we:property name="MENDELEY_CITATIONS_LOCALE_CODE" value="&quot;en-US&quot;"/>
    <we:property name="MENDELEY_CITATIONS_STYLE" value="{&quot;id&quot;:&quot;https://www.zotero.org/styles/foods&quot;,&quot;title&quot;:&quot;Foods&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8C9DB-FDB5-4CCF-A564-D46208D7C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5</Pages>
  <Words>9200</Words>
  <Characters>5244</Characters>
  <Application>Microsoft Office Word</Application>
  <DocSecurity>0</DocSecurity>
  <Lines>43</Lines>
  <Paragraphs>28</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14416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Vilma Kemešytė</dc:creator>
  <cp:keywords/>
  <dc:description/>
  <cp:lastModifiedBy>Kristina Jaškūnė</cp:lastModifiedBy>
  <cp:revision>59</cp:revision>
  <dcterms:created xsi:type="dcterms:W3CDTF">2023-10-02T20:58:00Z</dcterms:created>
  <dcterms:modified xsi:type="dcterms:W3CDTF">2023-10-03T17:31:00Z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99f53f97adee75c036fea36bd86fe13dab5912a9710a388c281e370985cbc054</vt:lpwstr>
  </property>
</Properties>
</file>